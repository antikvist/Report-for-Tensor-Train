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4F9FC" w14:textId="77777777" w:rsidR="00901BD8" w:rsidRPr="00901BD8" w:rsidRDefault="00901BD8" w:rsidP="00901BD8">
      <w:pPr>
        <w:rPr>
          <w:b/>
          <w:i/>
          <w:sz w:val="32"/>
          <w:szCs w:val="32"/>
        </w:rPr>
      </w:pPr>
      <w:r w:rsidRPr="00901BD8">
        <w:rPr>
          <w:b/>
          <w:i/>
          <w:sz w:val="32"/>
          <w:szCs w:val="32"/>
        </w:rPr>
        <w:t>Образец титульного листа:</w:t>
      </w:r>
    </w:p>
    <w:p w14:paraId="7F07250A" w14:textId="77777777" w:rsidR="00901BD8" w:rsidRPr="00901BD8" w:rsidRDefault="00901BD8" w:rsidP="00901BD8">
      <w:pPr>
        <w:rPr>
          <w:b/>
        </w:rPr>
      </w:pPr>
    </w:p>
    <w:p w14:paraId="5024F16F" w14:textId="77777777" w:rsidR="001415D9" w:rsidRDefault="001415D9" w:rsidP="001415D9">
      <w:pPr>
        <w:jc w:val="center"/>
      </w:pPr>
      <w:r>
        <w:t>Федеральное государственное автономное образовательное учреждение</w:t>
      </w:r>
    </w:p>
    <w:p w14:paraId="344F1275" w14:textId="77777777" w:rsidR="001415D9" w:rsidRDefault="001415D9" w:rsidP="001415D9">
      <w:pPr>
        <w:jc w:val="center"/>
      </w:pPr>
      <w:r>
        <w:t>высшего образования</w:t>
      </w:r>
    </w:p>
    <w:p w14:paraId="5883D1E4" w14:textId="77777777" w:rsidR="001415D9" w:rsidRDefault="001415D9" w:rsidP="001415D9">
      <w:pPr>
        <w:jc w:val="center"/>
      </w:pPr>
      <w:r>
        <w:t>«Национальный исследовательский университет «Высшая школа экономики»</w:t>
      </w:r>
    </w:p>
    <w:p w14:paraId="54180B4B" w14:textId="77777777" w:rsidR="001415D9" w:rsidRDefault="001415D9" w:rsidP="001415D9">
      <w:pPr>
        <w:jc w:val="center"/>
      </w:pPr>
      <w:r>
        <w:t xml:space="preserve"> Факультет компьютерных наук</w:t>
      </w:r>
    </w:p>
    <w:p w14:paraId="39761290" w14:textId="77777777" w:rsidR="001415D9" w:rsidRDefault="001415D9" w:rsidP="001415D9">
      <w:pPr>
        <w:jc w:val="center"/>
      </w:pPr>
      <w:r>
        <w:t>Образовательная программа Прикладная математика и информатика</w:t>
      </w:r>
    </w:p>
    <w:p w14:paraId="01B301BF" w14:textId="77777777" w:rsidR="001415D9" w:rsidRDefault="001415D9" w:rsidP="001415D9">
      <w:pPr>
        <w:jc w:val="center"/>
      </w:pPr>
      <w:r>
        <w:t>бакалавриат</w:t>
      </w:r>
    </w:p>
    <w:p w14:paraId="4B56B149" w14:textId="77777777" w:rsidR="001415D9" w:rsidRDefault="001415D9" w:rsidP="001415D9">
      <w:pPr>
        <w:jc w:val="center"/>
        <w:rPr>
          <w:b/>
        </w:rPr>
      </w:pPr>
      <w:r>
        <w:rPr>
          <w:b/>
        </w:rPr>
        <w:t>01.03.02 Прикладная математика и информатика</w:t>
      </w:r>
    </w:p>
    <w:p w14:paraId="57DC2080" w14:textId="77777777" w:rsidR="001415D9" w:rsidRDefault="001415D9" w:rsidP="001415D9">
      <w:r>
        <w:t xml:space="preserve"> </w:t>
      </w:r>
    </w:p>
    <w:p w14:paraId="32D7BD52" w14:textId="77777777" w:rsidR="001415D9" w:rsidRDefault="001415D9" w:rsidP="001415D9">
      <w:pPr>
        <w:jc w:val="center"/>
        <w:rPr>
          <w:b/>
        </w:rPr>
      </w:pPr>
      <w:r>
        <w:rPr>
          <w:b/>
        </w:rPr>
        <w:t xml:space="preserve"> </w:t>
      </w:r>
    </w:p>
    <w:p w14:paraId="1986BF12" w14:textId="77777777" w:rsidR="001415D9" w:rsidRDefault="001415D9" w:rsidP="001415D9">
      <w:pPr>
        <w:jc w:val="center"/>
        <w:rPr>
          <w:b/>
        </w:rPr>
      </w:pPr>
      <w:r>
        <w:rPr>
          <w:b/>
        </w:rPr>
        <w:t>О Т Ч Е Т</w:t>
      </w:r>
    </w:p>
    <w:p w14:paraId="615CC591" w14:textId="77777777" w:rsidR="001415D9" w:rsidRDefault="001415D9" w:rsidP="001415D9">
      <w:pPr>
        <w:jc w:val="center"/>
        <w:rPr>
          <w:b/>
        </w:rPr>
      </w:pPr>
      <w:r>
        <w:rPr>
          <w:b/>
        </w:rPr>
        <w:t>по учебной практике</w:t>
      </w:r>
    </w:p>
    <w:p w14:paraId="3F143613" w14:textId="77777777" w:rsidR="001415D9" w:rsidRDefault="001415D9" w:rsidP="001415D9">
      <w:pPr>
        <w:jc w:val="center"/>
        <w:rPr>
          <w:i/>
        </w:rPr>
      </w:pPr>
      <w:r>
        <w:rPr>
          <w:i/>
        </w:rPr>
        <w:t xml:space="preserve"> </w:t>
      </w:r>
    </w:p>
    <w:p w14:paraId="056B4E0C" w14:textId="77777777" w:rsidR="001415D9" w:rsidRDefault="001415D9" w:rsidP="001415D9">
      <w:pPr>
        <w:jc w:val="right"/>
      </w:pPr>
      <w:r>
        <w:t xml:space="preserve"> </w:t>
      </w:r>
    </w:p>
    <w:p w14:paraId="009DDF5B" w14:textId="77777777" w:rsidR="001415D9" w:rsidRDefault="001415D9" w:rsidP="001415D9">
      <w:pPr>
        <w:jc w:val="right"/>
      </w:pPr>
      <w:r>
        <w:t xml:space="preserve"> </w:t>
      </w:r>
    </w:p>
    <w:p w14:paraId="438E53FD" w14:textId="77777777" w:rsidR="001415D9" w:rsidRDefault="001415D9" w:rsidP="001415D9">
      <w:pPr>
        <w:jc w:val="right"/>
      </w:pPr>
    </w:p>
    <w:p w14:paraId="4638F803" w14:textId="77777777" w:rsidR="001415D9" w:rsidRDefault="001415D9" w:rsidP="001415D9">
      <w:pPr>
        <w:jc w:val="right"/>
      </w:pPr>
    </w:p>
    <w:p w14:paraId="128F6E00" w14:textId="77777777" w:rsidR="001415D9" w:rsidRDefault="001415D9" w:rsidP="001415D9">
      <w:pPr>
        <w:jc w:val="right"/>
      </w:pPr>
    </w:p>
    <w:p w14:paraId="237BA07D" w14:textId="77777777" w:rsidR="001415D9" w:rsidRDefault="001415D9" w:rsidP="001415D9">
      <w:pPr>
        <w:jc w:val="right"/>
      </w:pPr>
    </w:p>
    <w:p w14:paraId="58C88E83" w14:textId="77777777" w:rsidR="001415D9" w:rsidRDefault="001415D9" w:rsidP="001415D9">
      <w:pPr>
        <w:jc w:val="right"/>
      </w:pPr>
    </w:p>
    <w:p w14:paraId="21100CC9" w14:textId="77777777" w:rsidR="001415D9" w:rsidRDefault="001415D9" w:rsidP="001415D9">
      <w:pPr>
        <w:jc w:val="right"/>
      </w:pPr>
      <w:r>
        <w:t>Выполнил студент гр.</w:t>
      </w:r>
      <w:r w:rsidR="00311B9C">
        <w:t xml:space="preserve"> БПМИ185</w:t>
      </w:r>
    </w:p>
    <w:p w14:paraId="7FC742A6" w14:textId="77777777" w:rsidR="00901BD8" w:rsidRDefault="00901BD8" w:rsidP="001415D9">
      <w:pPr>
        <w:jc w:val="right"/>
      </w:pPr>
    </w:p>
    <w:p w14:paraId="424A1641" w14:textId="2BA51736" w:rsidR="00311B9C" w:rsidRDefault="00096198" w:rsidP="001415D9">
      <w:pPr>
        <w:jc w:val="right"/>
      </w:pPr>
      <w:r>
        <w:t>Цыганов Артём Николаевич</w:t>
      </w:r>
    </w:p>
    <w:p w14:paraId="34A3B5DB" w14:textId="0784504E" w:rsidR="00096198" w:rsidRDefault="00096198" w:rsidP="001415D9">
      <w:pPr>
        <w:jc w:val="right"/>
      </w:pPr>
    </w:p>
    <w:p w14:paraId="7A096738" w14:textId="77777777" w:rsidR="00096198" w:rsidRDefault="00096198" w:rsidP="001415D9">
      <w:pPr>
        <w:jc w:val="right"/>
        <w:rPr>
          <w:i/>
        </w:rPr>
      </w:pPr>
    </w:p>
    <w:p w14:paraId="2F44827F" w14:textId="77777777" w:rsidR="001415D9" w:rsidRDefault="001415D9" w:rsidP="001415D9">
      <w:pPr>
        <w:jc w:val="right"/>
        <w:rPr>
          <w:b/>
        </w:rPr>
      </w:pPr>
      <w:r>
        <w:rPr>
          <w:b/>
        </w:rPr>
        <w:t>________________________</w:t>
      </w:r>
    </w:p>
    <w:p w14:paraId="724F1587" w14:textId="77777777" w:rsidR="001415D9" w:rsidRDefault="001415D9" w:rsidP="001415D9">
      <w:pPr>
        <w:jc w:val="center"/>
        <w:rPr>
          <w:i/>
        </w:rPr>
      </w:pPr>
      <w:r>
        <w:rPr>
          <w:i/>
        </w:rPr>
        <w:t xml:space="preserve">                                                                                                            (подпись)</w:t>
      </w:r>
    </w:p>
    <w:p w14:paraId="5EF9E29D" w14:textId="77777777" w:rsidR="001415D9" w:rsidRDefault="001415D9" w:rsidP="001415D9">
      <w:pPr>
        <w:rPr>
          <w:b/>
        </w:rPr>
      </w:pPr>
    </w:p>
    <w:p w14:paraId="33778391" w14:textId="77777777" w:rsidR="001415D9" w:rsidRDefault="001415D9" w:rsidP="001415D9">
      <w:pPr>
        <w:rPr>
          <w:b/>
        </w:rPr>
      </w:pPr>
    </w:p>
    <w:p w14:paraId="0AFF260C" w14:textId="77777777" w:rsidR="001415D9" w:rsidRDefault="001415D9" w:rsidP="001415D9">
      <w:pPr>
        <w:rPr>
          <w:b/>
        </w:rPr>
      </w:pPr>
    </w:p>
    <w:p w14:paraId="79636210" w14:textId="77777777" w:rsidR="001415D9" w:rsidRDefault="001415D9" w:rsidP="001415D9">
      <w:pPr>
        <w:rPr>
          <w:b/>
        </w:rPr>
      </w:pPr>
    </w:p>
    <w:p w14:paraId="74B5F97E" w14:textId="77777777" w:rsidR="001415D9" w:rsidRDefault="001415D9" w:rsidP="001415D9">
      <w:pPr>
        <w:rPr>
          <w:b/>
        </w:rPr>
      </w:pPr>
    </w:p>
    <w:p w14:paraId="04315661" w14:textId="77777777" w:rsidR="001415D9" w:rsidRDefault="001415D9" w:rsidP="001415D9">
      <w:pPr>
        <w:rPr>
          <w:b/>
        </w:rPr>
      </w:pPr>
    </w:p>
    <w:p w14:paraId="73CB8799" w14:textId="77777777" w:rsidR="001415D9" w:rsidRDefault="001415D9" w:rsidP="001415D9">
      <w:pPr>
        <w:rPr>
          <w:b/>
        </w:rPr>
      </w:pPr>
    </w:p>
    <w:p w14:paraId="621DF9E8" w14:textId="77777777" w:rsidR="001415D9" w:rsidRDefault="001415D9" w:rsidP="001415D9">
      <w:pPr>
        <w:rPr>
          <w:b/>
        </w:rPr>
      </w:pPr>
    </w:p>
    <w:p w14:paraId="330926E7" w14:textId="77777777" w:rsidR="001415D9" w:rsidRDefault="001415D9" w:rsidP="001415D9">
      <w:pPr>
        <w:rPr>
          <w:b/>
        </w:rPr>
      </w:pPr>
      <w:r>
        <w:rPr>
          <w:b/>
        </w:rPr>
        <w:t>Проверил:</w:t>
      </w:r>
    </w:p>
    <w:p w14:paraId="01263BCC" w14:textId="77777777" w:rsidR="001415D9" w:rsidRDefault="001415D9" w:rsidP="001415D9">
      <w:pPr>
        <w:rPr>
          <w:i/>
        </w:rPr>
      </w:pPr>
    </w:p>
    <w:p w14:paraId="32D0A65A" w14:textId="77777777" w:rsidR="001415D9" w:rsidRDefault="001415D9" w:rsidP="001415D9">
      <w:pPr>
        <w:rPr>
          <w:i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2682"/>
        <w:gridCol w:w="2737"/>
      </w:tblGrid>
      <w:tr w:rsidR="001415D9" w14:paraId="36F8BD44" w14:textId="77777777" w:rsidTr="001415D9">
        <w:tc>
          <w:tcPr>
            <w:tcW w:w="3936" w:type="dxa"/>
          </w:tcPr>
          <w:p w14:paraId="098A88BE" w14:textId="77777777" w:rsidR="001415D9" w:rsidRDefault="001415D9" w:rsidP="001415D9">
            <w:pPr>
              <w:jc w:val="center"/>
              <w:rPr>
                <w:i/>
              </w:rPr>
            </w:pPr>
            <w:r>
              <w:t>_______________________________</w:t>
            </w:r>
          </w:p>
        </w:tc>
        <w:tc>
          <w:tcPr>
            <w:tcW w:w="2693" w:type="dxa"/>
          </w:tcPr>
          <w:p w14:paraId="22AC88ED" w14:textId="77777777" w:rsidR="001415D9" w:rsidRDefault="001415D9" w:rsidP="001415D9">
            <w:pPr>
              <w:jc w:val="center"/>
            </w:pPr>
            <w:r>
              <w:rPr>
                <w:i/>
              </w:rPr>
              <w:t>____________________</w:t>
            </w:r>
          </w:p>
        </w:tc>
        <w:tc>
          <w:tcPr>
            <w:tcW w:w="2835" w:type="dxa"/>
          </w:tcPr>
          <w:p w14:paraId="500DA827" w14:textId="77777777" w:rsidR="001415D9" w:rsidRPr="001415D9" w:rsidRDefault="001415D9" w:rsidP="001415D9">
            <w:pPr>
              <w:jc w:val="center"/>
            </w:pPr>
            <w:r>
              <w:t>________________</w:t>
            </w:r>
          </w:p>
        </w:tc>
      </w:tr>
      <w:tr w:rsidR="001415D9" w14:paraId="677898DA" w14:textId="77777777" w:rsidTr="001415D9">
        <w:tc>
          <w:tcPr>
            <w:tcW w:w="3936" w:type="dxa"/>
          </w:tcPr>
          <w:p w14:paraId="7F81BACE" w14:textId="77777777" w:rsidR="001415D9" w:rsidRDefault="001415D9" w:rsidP="001415D9">
            <w:pPr>
              <w:jc w:val="center"/>
              <w:rPr>
                <w:i/>
              </w:rPr>
            </w:pPr>
            <w:r>
              <w:rPr>
                <w:i/>
                <w:sz w:val="16"/>
                <w:szCs w:val="16"/>
              </w:rPr>
              <w:t>должность, ФИО руководителя от НИУ ВШЭ</w:t>
            </w:r>
          </w:p>
        </w:tc>
        <w:tc>
          <w:tcPr>
            <w:tcW w:w="2693" w:type="dxa"/>
          </w:tcPr>
          <w:p w14:paraId="2EE880A0" w14:textId="77777777" w:rsidR="001415D9" w:rsidRDefault="001415D9" w:rsidP="001415D9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оценка по 10 бальной шкале</w:t>
            </w:r>
          </w:p>
        </w:tc>
        <w:tc>
          <w:tcPr>
            <w:tcW w:w="2835" w:type="dxa"/>
          </w:tcPr>
          <w:p w14:paraId="289B437B" w14:textId="77777777" w:rsidR="001415D9" w:rsidRDefault="001415D9" w:rsidP="001415D9">
            <w:pPr>
              <w:jc w:val="center"/>
              <w:rPr>
                <w:i/>
              </w:rPr>
            </w:pPr>
            <w:r>
              <w:rPr>
                <w:i/>
                <w:sz w:val="16"/>
                <w:szCs w:val="16"/>
              </w:rPr>
              <w:t>подпись</w:t>
            </w:r>
          </w:p>
        </w:tc>
      </w:tr>
    </w:tbl>
    <w:p w14:paraId="188CD4DD" w14:textId="77777777" w:rsidR="001415D9" w:rsidRDefault="001415D9" w:rsidP="001415D9">
      <w:pPr>
        <w:rPr>
          <w:b/>
        </w:rPr>
      </w:pPr>
    </w:p>
    <w:p w14:paraId="6DCEEAD0" w14:textId="77777777" w:rsidR="001415D9" w:rsidRDefault="001415D9" w:rsidP="001415D9">
      <w:pPr>
        <w:rPr>
          <w:b/>
        </w:rPr>
      </w:pPr>
    </w:p>
    <w:p w14:paraId="3613272C" w14:textId="77777777" w:rsidR="001415D9" w:rsidRDefault="001415D9" w:rsidP="001415D9">
      <w:pPr>
        <w:rPr>
          <w:b/>
        </w:rPr>
      </w:pPr>
    </w:p>
    <w:p w14:paraId="17D29555" w14:textId="77777777" w:rsidR="001415D9" w:rsidRDefault="001415D9" w:rsidP="001415D9">
      <w:pPr>
        <w:rPr>
          <w:b/>
        </w:rPr>
      </w:pPr>
    </w:p>
    <w:p w14:paraId="04B7A943" w14:textId="77777777" w:rsidR="001415D9" w:rsidRDefault="001415D9" w:rsidP="001415D9">
      <w:pPr>
        <w:rPr>
          <w:b/>
        </w:rPr>
      </w:pPr>
    </w:p>
    <w:p w14:paraId="5EC2C458" w14:textId="70D1241A" w:rsidR="001054FE" w:rsidRDefault="001415D9" w:rsidP="00595310">
      <w:pPr>
        <w:jc w:val="center"/>
        <w:rPr>
          <w:b/>
        </w:rPr>
      </w:pPr>
      <w:r>
        <w:rPr>
          <w:b/>
        </w:rPr>
        <w:t>Москва, 2019</w:t>
      </w:r>
      <w:r w:rsidR="001054FE">
        <w:rPr>
          <w:b/>
        </w:rPr>
        <w:br w:type="page"/>
      </w:r>
    </w:p>
    <w:p w14:paraId="66F060CA" w14:textId="1DB972BF" w:rsidR="00E63071" w:rsidRPr="00A90117" w:rsidRDefault="00595310" w:rsidP="00E63071">
      <w:pPr>
        <w:rPr>
          <w:b/>
          <w:sz w:val="32"/>
          <w:szCs w:val="32"/>
        </w:rPr>
      </w:pPr>
      <w:r w:rsidRPr="00A90117">
        <w:rPr>
          <w:b/>
          <w:sz w:val="32"/>
          <w:szCs w:val="32"/>
        </w:rPr>
        <w:lastRenderedPageBreak/>
        <w:t xml:space="preserve"> </w:t>
      </w:r>
      <w:r w:rsidR="00E63071" w:rsidRPr="00A90117">
        <w:rPr>
          <w:b/>
          <w:sz w:val="32"/>
          <w:szCs w:val="32"/>
        </w:rPr>
        <w:t xml:space="preserve">Содержание отчета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98"/>
        <w:gridCol w:w="2047"/>
      </w:tblGrid>
      <w:tr w:rsidR="00FB2D3C" w14:paraId="6066F14A" w14:textId="77777777" w:rsidTr="009734D2">
        <w:tc>
          <w:tcPr>
            <w:tcW w:w="7298" w:type="dxa"/>
          </w:tcPr>
          <w:p w14:paraId="5F54B15D" w14:textId="545019A4" w:rsidR="00FB2D3C" w:rsidRDefault="00FB2D3C" w:rsidP="00FB2D3C">
            <w:pPr>
              <w:rPr>
                <w:b/>
                <w:sz w:val="28"/>
                <w:szCs w:val="28"/>
              </w:rPr>
            </w:pPr>
            <w:ins w:id="0" w:author="Цыганов Артем Николаевич" w:date="2019-09-25T12:11:00Z">
              <w:r w:rsidRPr="00EB79A8">
                <w:t>Календарный план-график с отметками о выполнении</w:t>
              </w:r>
            </w:ins>
            <w:del w:id="1" w:author="Цыганов Артем Николаевич" w:date="2019-09-25T12:11:00Z">
              <w:r w:rsidRPr="00EB79A8" w:rsidDel="00742F57">
                <w:delText>Введение, цель и задачи практики</w:delText>
              </w:r>
            </w:del>
          </w:p>
        </w:tc>
        <w:tc>
          <w:tcPr>
            <w:tcW w:w="2047" w:type="dxa"/>
          </w:tcPr>
          <w:p w14:paraId="4F252E1D" w14:textId="15887088" w:rsidR="00FB2D3C" w:rsidRPr="00370986" w:rsidRDefault="00FB2D3C" w:rsidP="00FB2D3C">
            <w:r>
              <w:t>Стр. 2</w:t>
            </w:r>
          </w:p>
        </w:tc>
      </w:tr>
      <w:tr w:rsidR="00FB2D3C" w14:paraId="2D540D9B" w14:textId="77777777" w:rsidTr="009734D2">
        <w:tc>
          <w:tcPr>
            <w:tcW w:w="7298" w:type="dxa"/>
          </w:tcPr>
          <w:p w14:paraId="68438D28" w14:textId="5AD941D3" w:rsidR="00FB2D3C" w:rsidRDefault="00FB2D3C" w:rsidP="00FB2D3C">
            <w:pPr>
              <w:rPr>
                <w:b/>
                <w:sz w:val="28"/>
                <w:szCs w:val="28"/>
              </w:rPr>
            </w:pPr>
            <w:ins w:id="2" w:author="Цыганов Артем Николаевич" w:date="2019-09-25T12:12:00Z">
              <w:r>
                <w:t>Введение</w:t>
              </w:r>
            </w:ins>
            <w:del w:id="3" w:author="Цыганов Артем Николаевич" w:date="2019-09-25T12:12:00Z">
              <w:r w:rsidRPr="00EB79A8" w:rsidDel="00FB2D3C">
                <w:delText>Календарный план-график с отметками о выполнении</w:delText>
              </w:r>
            </w:del>
          </w:p>
        </w:tc>
        <w:tc>
          <w:tcPr>
            <w:tcW w:w="2047" w:type="dxa"/>
          </w:tcPr>
          <w:p w14:paraId="028B193E" w14:textId="13CC8ED3" w:rsidR="00FB2D3C" w:rsidRDefault="00FB2D3C" w:rsidP="00FB2D3C">
            <w:pPr>
              <w:rPr>
                <w:b/>
                <w:sz w:val="28"/>
                <w:szCs w:val="28"/>
              </w:rPr>
            </w:pPr>
            <w:r>
              <w:t>Стр. 2</w:t>
            </w:r>
          </w:p>
        </w:tc>
      </w:tr>
      <w:tr w:rsidR="00FB2D3C" w14:paraId="26A5844D" w14:textId="77777777" w:rsidTr="009734D2">
        <w:tc>
          <w:tcPr>
            <w:tcW w:w="7298" w:type="dxa"/>
          </w:tcPr>
          <w:p w14:paraId="0C9AC1FD" w14:textId="2E6355A5" w:rsidR="00FB2D3C" w:rsidRPr="00595310" w:rsidRDefault="00FB2D3C" w:rsidP="00FB2D3C">
            <w:r w:rsidRPr="00595310">
              <w:t>О</w:t>
            </w:r>
            <w:del w:id="4" w:author="Цыганов Артем Николаевич" w:date="2019-09-25T12:12:00Z">
              <w:r w:rsidRPr="00595310" w:rsidDel="00FB2D3C">
                <w:delText>писание изученных материалов</w:delText>
              </w:r>
            </w:del>
            <w:ins w:id="5" w:author="Цыганов Артем Николаевич" w:date="2019-09-25T12:12:00Z">
              <w:r>
                <w:t>сновная часть</w:t>
              </w:r>
            </w:ins>
          </w:p>
        </w:tc>
        <w:tc>
          <w:tcPr>
            <w:tcW w:w="2047" w:type="dxa"/>
          </w:tcPr>
          <w:p w14:paraId="2810C6C0" w14:textId="298FFE9C" w:rsidR="00FB2D3C" w:rsidRDefault="00FB2D3C" w:rsidP="00FB2D3C">
            <w:pPr>
              <w:rPr>
                <w:b/>
                <w:sz w:val="28"/>
                <w:szCs w:val="28"/>
              </w:rPr>
            </w:pPr>
            <w:r>
              <w:t>Стр. 2</w:t>
            </w:r>
          </w:p>
        </w:tc>
      </w:tr>
      <w:tr w:rsidR="00FB2D3C" w14:paraId="1C851E69" w14:textId="77777777" w:rsidTr="009734D2">
        <w:tc>
          <w:tcPr>
            <w:tcW w:w="7298" w:type="dxa"/>
          </w:tcPr>
          <w:p w14:paraId="36D13B91" w14:textId="43FB8DEE" w:rsidR="00FB2D3C" w:rsidRDefault="00FB2D3C" w:rsidP="00FB2D3C">
            <w:pPr>
              <w:rPr>
                <w:b/>
                <w:sz w:val="28"/>
                <w:szCs w:val="28"/>
              </w:rPr>
            </w:pPr>
            <w:ins w:id="6" w:author="Цыганов Артем Николаевич" w:date="2019-09-25T12:12:00Z">
              <w:r>
                <w:t>Заключение</w:t>
              </w:r>
            </w:ins>
            <w:del w:id="7" w:author="Цыганов Артем Николаевич" w:date="2019-09-25T12:12:00Z">
              <w:r w:rsidRPr="00EB79A8" w:rsidDel="00FB2D3C">
                <w:delText>Описание полученных результатов</w:delText>
              </w:r>
            </w:del>
          </w:p>
        </w:tc>
        <w:tc>
          <w:tcPr>
            <w:tcW w:w="2047" w:type="dxa"/>
          </w:tcPr>
          <w:p w14:paraId="13E6E8FE" w14:textId="53FD71DD" w:rsidR="00FB2D3C" w:rsidRDefault="00FB2D3C" w:rsidP="00FB2D3C">
            <w:pPr>
              <w:rPr>
                <w:b/>
                <w:sz w:val="28"/>
                <w:szCs w:val="28"/>
              </w:rPr>
            </w:pPr>
            <w:r>
              <w:t>Стр. 2</w:t>
            </w:r>
          </w:p>
        </w:tc>
      </w:tr>
      <w:tr w:rsidR="00FB2D3C" w14:paraId="3A6E78D7" w14:textId="77777777" w:rsidTr="009734D2">
        <w:tc>
          <w:tcPr>
            <w:tcW w:w="7298" w:type="dxa"/>
          </w:tcPr>
          <w:p w14:paraId="39EC5638" w14:textId="77777777" w:rsidR="00FB2D3C" w:rsidRDefault="00FB2D3C" w:rsidP="00FB2D3C">
            <w:pPr>
              <w:rPr>
                <w:b/>
                <w:sz w:val="28"/>
                <w:szCs w:val="28"/>
              </w:rPr>
            </w:pPr>
            <w:del w:id="8" w:author="Цыганов Артем Николаевич" w:date="2019-09-25T12:12:00Z">
              <w:r w:rsidRPr="00EB79A8" w:rsidDel="00FB2D3C">
                <w:delText>Заключение</w:delText>
              </w:r>
            </w:del>
          </w:p>
        </w:tc>
        <w:tc>
          <w:tcPr>
            <w:tcW w:w="2047" w:type="dxa"/>
          </w:tcPr>
          <w:p w14:paraId="3AB48566" w14:textId="48F1B1CE" w:rsidR="00FB2D3C" w:rsidRDefault="00FB2D3C" w:rsidP="00FB2D3C">
            <w:pPr>
              <w:rPr>
                <w:b/>
                <w:sz w:val="28"/>
                <w:szCs w:val="28"/>
              </w:rPr>
            </w:pPr>
            <w:r>
              <w:t>Стр. 3</w:t>
            </w:r>
          </w:p>
        </w:tc>
      </w:tr>
      <w:tr w:rsidR="00FB2D3C" w14:paraId="604C1474" w14:textId="77777777" w:rsidTr="009734D2">
        <w:tc>
          <w:tcPr>
            <w:tcW w:w="7298" w:type="dxa"/>
          </w:tcPr>
          <w:p w14:paraId="3B1EA154" w14:textId="77777777" w:rsidR="00FB2D3C" w:rsidRDefault="00FB2D3C" w:rsidP="00FB2D3C">
            <w:pPr>
              <w:rPr>
                <w:b/>
                <w:sz w:val="28"/>
                <w:szCs w:val="28"/>
              </w:rPr>
            </w:pPr>
            <w:r w:rsidRPr="00EB79A8">
              <w:t>Список использованных источников</w:t>
            </w:r>
          </w:p>
        </w:tc>
        <w:tc>
          <w:tcPr>
            <w:tcW w:w="2047" w:type="dxa"/>
          </w:tcPr>
          <w:p w14:paraId="211FE976" w14:textId="7B3F0C0A" w:rsidR="00FB2D3C" w:rsidRDefault="00FB2D3C" w:rsidP="00FB2D3C">
            <w:pPr>
              <w:rPr>
                <w:b/>
                <w:sz w:val="28"/>
                <w:szCs w:val="28"/>
              </w:rPr>
            </w:pPr>
            <w:r>
              <w:t>Стр. 3</w:t>
            </w:r>
          </w:p>
        </w:tc>
      </w:tr>
    </w:tbl>
    <w:p w14:paraId="6792E3FA" w14:textId="77777777" w:rsidR="009734D2" w:rsidRDefault="009734D2" w:rsidP="009734D2">
      <w:pPr>
        <w:rPr>
          <w:ins w:id="9" w:author="Цыганов Артем Николаевич" w:date="2019-09-25T12:04:00Z"/>
          <w:b/>
        </w:rPr>
      </w:pPr>
    </w:p>
    <w:p w14:paraId="1738190D" w14:textId="77777777" w:rsidR="009734D2" w:rsidRPr="009734D2" w:rsidRDefault="009734D2" w:rsidP="009734D2">
      <w:pPr>
        <w:rPr>
          <w:ins w:id="10" w:author="Цыганов Артем Николаевич" w:date="2019-09-25T12:04:00Z"/>
          <w:b/>
          <w:sz w:val="32"/>
          <w:szCs w:val="32"/>
          <w:rPrChange w:id="11" w:author="Цыганов Артем Николаевич" w:date="2019-09-25T12:04:00Z">
            <w:rPr>
              <w:ins w:id="12" w:author="Цыганов Артем Николаевич" w:date="2019-09-25T12:04:00Z"/>
              <w:b/>
            </w:rPr>
          </w:rPrChange>
        </w:rPr>
      </w:pPr>
    </w:p>
    <w:p w14:paraId="0B0298A1" w14:textId="0940D500" w:rsidR="009734D2" w:rsidRPr="009734D2" w:rsidRDefault="009734D2" w:rsidP="009734D2">
      <w:pPr>
        <w:rPr>
          <w:ins w:id="13" w:author="Цыганов Артем Николаевич" w:date="2019-09-25T12:04:00Z"/>
          <w:b/>
          <w:sz w:val="32"/>
          <w:szCs w:val="32"/>
          <w:rPrChange w:id="14" w:author="Цыганов Артем Николаевич" w:date="2019-09-25T12:04:00Z">
            <w:rPr>
              <w:ins w:id="15" w:author="Цыганов Артем Николаевич" w:date="2019-09-25T12:04:00Z"/>
              <w:b/>
            </w:rPr>
          </w:rPrChange>
        </w:rPr>
      </w:pPr>
      <w:ins w:id="16" w:author="Цыганов Артем Николаевич" w:date="2019-09-25T12:04:00Z">
        <w:r w:rsidRPr="009734D2">
          <w:rPr>
            <w:b/>
            <w:sz w:val="32"/>
            <w:szCs w:val="32"/>
            <w:rPrChange w:id="17" w:author="Цыганов Артем Николаевич" w:date="2019-09-25T12:04:00Z">
              <w:rPr>
                <w:b/>
              </w:rPr>
            </w:rPrChange>
          </w:rPr>
          <w:t>Календарный план-график с отметками о выполнении</w:t>
        </w:r>
      </w:ins>
    </w:p>
    <w:p w14:paraId="6D1E9ADE" w14:textId="77777777" w:rsidR="005943E2" w:rsidDel="00BF5260" w:rsidRDefault="00595310" w:rsidP="005943E2">
      <w:pPr>
        <w:rPr>
          <w:del w:id="18" w:author="Цыганов Артем Николаевич" w:date="2019-09-25T11:14:00Z"/>
          <w:b/>
          <w:sz w:val="28"/>
          <w:szCs w:val="28"/>
        </w:rPr>
      </w:pPr>
      <w:del w:id="19" w:author="Цыганов Артем Николаевич" w:date="2019-09-25T11:14:00Z">
        <w:r w:rsidRPr="00E63071" w:rsidDel="00BF5260">
          <w:rPr>
            <w:b/>
            <w:sz w:val="28"/>
            <w:szCs w:val="28"/>
          </w:rPr>
          <w:delText xml:space="preserve"> </w:delText>
        </w:r>
      </w:del>
    </w:p>
    <w:p w14:paraId="27BCABD6" w14:textId="59ABAB11" w:rsidR="005943E2" w:rsidRPr="00A90117" w:rsidDel="00BF5260" w:rsidRDefault="005943E2" w:rsidP="005943E2">
      <w:pPr>
        <w:rPr>
          <w:del w:id="20" w:author="Цыганов Артем Николаевич" w:date="2019-09-25T11:14:00Z"/>
          <w:b/>
          <w:sz w:val="32"/>
          <w:szCs w:val="32"/>
        </w:rPr>
      </w:pPr>
      <w:del w:id="21" w:author="Цыганов Артем Николаевич" w:date="2019-09-25T11:14:00Z">
        <w:r w:rsidRPr="00A90117" w:rsidDel="00BF5260">
          <w:rPr>
            <w:b/>
            <w:sz w:val="32"/>
            <w:szCs w:val="32"/>
          </w:rPr>
          <w:delText>Введение, цель и задание практики</w:delText>
        </w:r>
      </w:del>
    </w:p>
    <w:p w14:paraId="056B17E7" w14:textId="639EA9F2" w:rsidR="005943E2" w:rsidRPr="009734D2" w:rsidDel="00BF5260" w:rsidRDefault="00332E1E" w:rsidP="005943E2">
      <w:pPr>
        <w:rPr>
          <w:del w:id="22" w:author="Цыганов Артем Николаевич" w:date="2019-09-25T11:14:00Z"/>
          <w:rPrChange w:id="23" w:author="Цыганов Артем Николаевич" w:date="2019-09-25T12:04:00Z">
            <w:rPr>
              <w:del w:id="24" w:author="Цыганов Артем Николаевич" w:date="2019-09-25T11:14:00Z"/>
              <w:lang w:val="en-US"/>
            </w:rPr>
          </w:rPrChange>
        </w:rPr>
      </w:pPr>
      <w:del w:id="25" w:author="Цыганов Артем Николаевич" w:date="2019-09-25T11:14:00Z">
        <w:r w:rsidDel="00BF5260">
          <w:delText>Тема</w:delText>
        </w:r>
        <w:r w:rsidRPr="009734D2" w:rsidDel="00BF5260">
          <w:rPr>
            <w:rPrChange w:id="26" w:author="Цыганов Артем Николаевич" w:date="2019-09-25T12:04:00Z">
              <w:rPr>
                <w:lang w:val="en-US"/>
              </w:rPr>
            </w:rPrChange>
          </w:rPr>
          <w:delText xml:space="preserve"> </w:delText>
        </w:r>
        <w:r w:rsidDel="00BF5260">
          <w:delText>практики</w:delText>
        </w:r>
        <w:r w:rsidRPr="009734D2" w:rsidDel="00BF5260">
          <w:rPr>
            <w:rPrChange w:id="27" w:author="Цыганов Артем Николаевич" w:date="2019-09-25T12:04:00Z">
              <w:rPr>
                <w:lang w:val="en-US"/>
              </w:rPr>
            </w:rPrChange>
          </w:rPr>
          <w:delText xml:space="preserve">: </w:delText>
        </w:r>
        <w:r w:rsidR="00096198" w:rsidDel="00BF5260">
          <w:rPr>
            <w:lang w:val="en-US"/>
          </w:rPr>
          <w:delText>Tensor</w:delText>
        </w:r>
        <w:r w:rsidR="00096198" w:rsidRPr="009734D2" w:rsidDel="00BF5260">
          <w:rPr>
            <w:rPrChange w:id="28" w:author="Цыганов Артем Николаевич" w:date="2019-09-25T12:04:00Z">
              <w:rPr>
                <w:lang w:val="en-US"/>
              </w:rPr>
            </w:rPrChange>
          </w:rPr>
          <w:delText>-</w:delText>
        </w:r>
        <w:r w:rsidR="00096198" w:rsidDel="00BF5260">
          <w:rPr>
            <w:lang w:val="en-US"/>
          </w:rPr>
          <w:delText>Train</w:delText>
        </w:r>
        <w:r w:rsidR="00096198" w:rsidRPr="009734D2" w:rsidDel="00BF5260">
          <w:rPr>
            <w:rPrChange w:id="29" w:author="Цыганов Артем Николаевич" w:date="2019-09-25T12:04:00Z">
              <w:rPr>
                <w:lang w:val="en-US"/>
              </w:rPr>
            </w:rPrChange>
          </w:rPr>
          <w:delText xml:space="preserve"> </w:delText>
        </w:r>
        <w:r w:rsidR="00096198" w:rsidDel="00BF5260">
          <w:rPr>
            <w:lang w:val="en-US"/>
          </w:rPr>
          <w:delText>Decomposition</w:delText>
        </w:r>
      </w:del>
    </w:p>
    <w:p w14:paraId="581FAD29" w14:textId="3798986F" w:rsidR="00332E1E" w:rsidDel="00BF5260" w:rsidRDefault="00332E1E" w:rsidP="009644BE">
      <w:pPr>
        <w:rPr>
          <w:del w:id="30" w:author="Цыганов Артем Николаевич" w:date="2019-09-25T11:14:00Z"/>
        </w:rPr>
      </w:pPr>
      <w:del w:id="31" w:author="Цыганов Артем Николаевич" w:date="2019-09-25T11:14:00Z">
        <w:r w:rsidDel="00BF5260">
          <w:delText xml:space="preserve">Цель: </w:delText>
        </w:r>
      </w:del>
    </w:p>
    <w:p w14:paraId="40E41F40" w14:textId="097E005C" w:rsidR="009644BE" w:rsidRPr="009644BE" w:rsidDel="00BF5260" w:rsidRDefault="009644BE" w:rsidP="009644BE">
      <w:pPr>
        <w:rPr>
          <w:del w:id="32" w:author="Цыганов Артем Николаевич" w:date="2019-09-25T11:14:00Z"/>
        </w:rPr>
      </w:pPr>
      <w:del w:id="33" w:author="Цыганов Артем Николаевич" w:date="2019-09-25T11:14:00Z">
        <w:r w:rsidDel="00BF5260">
          <w:delText>Задачи:</w:delText>
        </w:r>
      </w:del>
    </w:p>
    <w:p w14:paraId="29D91779" w14:textId="1C7C37CD" w:rsidR="00332E1E" w:rsidDel="00BF5260" w:rsidRDefault="00332E1E" w:rsidP="00332E1E">
      <w:pPr>
        <w:rPr>
          <w:del w:id="34" w:author="Цыганов Артем Николаевич" w:date="2019-09-25T11:14:00Z"/>
          <w:rFonts w:eastAsia="Times New Roman"/>
        </w:rPr>
      </w:pPr>
      <w:del w:id="35" w:author="Цыганов Артем Николаевич" w:date="2019-09-25T11:14:00Z">
        <w:r w:rsidRPr="00332E1E" w:rsidDel="00BF5260">
          <w:rPr>
            <w:rFonts w:eastAsia="Times New Roman"/>
          </w:rPr>
          <w:delText xml:space="preserve">1) </w:delText>
        </w:r>
        <w:r w:rsidR="009644BE" w:rsidDel="00BF5260">
          <w:delText>разобрать доказательство теоремы Перрона-Фробениуса</w:delText>
        </w:r>
        <w:r w:rsidRPr="00332E1E" w:rsidDel="00BF5260">
          <w:rPr>
            <w:rFonts w:eastAsia="Times New Roman"/>
          </w:rPr>
          <w:br/>
          <w:delText xml:space="preserve">2) </w:delText>
        </w:r>
        <w:r w:rsidR="009644BE" w:rsidDel="00BF5260">
          <w:delText xml:space="preserve">предоставить текст ее доказательства на русском языке, набранный в </w:delText>
        </w:r>
        <w:r w:rsidR="009644BE" w:rsidDel="00BF5260">
          <w:rPr>
            <w:lang w:val="en-US"/>
          </w:rPr>
          <w:delText>late</w:delText>
        </w:r>
        <w:r w:rsidR="009644BE" w:rsidDel="00BF5260">
          <w:rPr>
            <w:rFonts w:eastAsia="Times New Roman"/>
          </w:rPr>
          <w:delText>x</w:delText>
        </w:r>
        <w:r w:rsidR="009644BE" w:rsidDel="00BF5260">
          <w:rPr>
            <w:rFonts w:eastAsia="Times New Roman"/>
          </w:rPr>
          <w:br/>
          <w:delText>3</w:delText>
        </w:r>
        <w:r w:rsidRPr="00332E1E" w:rsidDel="00BF5260">
          <w:rPr>
            <w:rFonts w:eastAsia="Times New Roman"/>
          </w:rPr>
          <w:delText>) подготовка отчета</w:delText>
        </w:r>
      </w:del>
    </w:p>
    <w:p w14:paraId="297655A7" w14:textId="64758777" w:rsidR="00A90117" w:rsidDel="00BF5260" w:rsidRDefault="00A90117" w:rsidP="00332E1E">
      <w:pPr>
        <w:rPr>
          <w:del w:id="36" w:author="Цыганов Артем Николаевич" w:date="2019-09-25T11:14:00Z"/>
          <w:rFonts w:eastAsia="Times New Roman"/>
        </w:rPr>
      </w:pPr>
    </w:p>
    <w:p w14:paraId="6C790DA5" w14:textId="7B0D771D" w:rsidR="00A90117" w:rsidRDefault="00A90117" w:rsidP="00332E1E">
      <w:pPr>
        <w:rPr>
          <w:rFonts w:eastAsia="Times New Roman"/>
        </w:rPr>
      </w:pPr>
    </w:p>
    <w:tbl>
      <w:tblPr>
        <w:tblpPr w:leftFromText="180" w:rightFromText="180" w:vertAnchor="text" w:horzAnchor="margin" w:tblpY="41"/>
        <w:tblW w:w="9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1701"/>
        <w:gridCol w:w="4394"/>
        <w:gridCol w:w="2551"/>
      </w:tblGrid>
      <w:tr w:rsidR="009734D2" w14:paraId="253B16C7" w14:textId="77777777" w:rsidTr="009734D2">
        <w:tc>
          <w:tcPr>
            <w:tcW w:w="567" w:type="dxa"/>
          </w:tcPr>
          <w:p w14:paraId="0B3C3213" w14:textId="77777777" w:rsidR="009734D2" w:rsidRPr="00EB79A8" w:rsidRDefault="009734D2" w:rsidP="009734D2">
            <w:pPr>
              <w:rPr>
                <w:moveTo w:id="37" w:author="Цыганов Артем Николаевич" w:date="2019-09-25T12:04:00Z"/>
                <w:sz w:val="20"/>
                <w:szCs w:val="20"/>
              </w:rPr>
            </w:pPr>
            <w:moveToRangeStart w:id="38" w:author="Цыганов Артем Николаевич" w:date="2019-09-25T12:04:00Z" w:name="move20305448"/>
            <w:moveTo w:id="39" w:author="Цыганов Артем Николаевич" w:date="2019-09-25T12:04:00Z">
              <w:r w:rsidRPr="00EB79A8">
                <w:rPr>
                  <w:sz w:val="20"/>
                  <w:szCs w:val="20"/>
                </w:rPr>
                <w:t>№ п/п</w:t>
              </w:r>
            </w:moveTo>
          </w:p>
        </w:tc>
        <w:tc>
          <w:tcPr>
            <w:tcW w:w="1701" w:type="dxa"/>
          </w:tcPr>
          <w:p w14:paraId="1F59C36B" w14:textId="77777777" w:rsidR="009734D2" w:rsidRPr="00EB79A8" w:rsidRDefault="009734D2" w:rsidP="009734D2">
            <w:pPr>
              <w:rPr>
                <w:moveTo w:id="40" w:author="Цыганов Артем Николаевич" w:date="2019-09-25T12:04:00Z"/>
                <w:sz w:val="20"/>
                <w:szCs w:val="20"/>
              </w:rPr>
            </w:pPr>
            <w:moveTo w:id="41" w:author="Цыганов Артем Николаевич" w:date="2019-09-25T12:04:00Z">
              <w:r w:rsidRPr="00EB79A8">
                <w:rPr>
                  <w:sz w:val="20"/>
                  <w:szCs w:val="20"/>
                </w:rPr>
                <w:t>Сроки проведения</w:t>
              </w:r>
            </w:moveTo>
          </w:p>
        </w:tc>
        <w:tc>
          <w:tcPr>
            <w:tcW w:w="4394" w:type="dxa"/>
          </w:tcPr>
          <w:p w14:paraId="51AAA268" w14:textId="77777777" w:rsidR="009734D2" w:rsidRPr="00EB79A8" w:rsidRDefault="009734D2" w:rsidP="009734D2">
            <w:pPr>
              <w:rPr>
                <w:moveTo w:id="42" w:author="Цыганов Артем Николаевич" w:date="2019-09-25T12:04:00Z"/>
                <w:sz w:val="20"/>
                <w:szCs w:val="20"/>
              </w:rPr>
            </w:pPr>
            <w:moveTo w:id="43" w:author="Цыганов Артем Николаевич" w:date="2019-09-25T12:04:00Z">
              <w:r w:rsidRPr="00EB79A8">
                <w:rPr>
                  <w:sz w:val="20"/>
                  <w:szCs w:val="20"/>
                </w:rPr>
                <w:t>Выполненные работы</w:t>
              </w:r>
            </w:moveTo>
          </w:p>
        </w:tc>
        <w:tc>
          <w:tcPr>
            <w:tcW w:w="2551" w:type="dxa"/>
          </w:tcPr>
          <w:p w14:paraId="1A255503" w14:textId="77777777" w:rsidR="009734D2" w:rsidRPr="00EB79A8" w:rsidRDefault="009734D2" w:rsidP="009734D2">
            <w:pPr>
              <w:rPr>
                <w:moveTo w:id="44" w:author="Цыганов Артем Николаевич" w:date="2019-09-25T12:04:00Z"/>
                <w:sz w:val="20"/>
                <w:szCs w:val="20"/>
              </w:rPr>
            </w:pPr>
            <w:moveTo w:id="45" w:author="Цыганов Артем Николаевич" w:date="2019-09-25T12:04:00Z">
              <w:r w:rsidRPr="00EB79A8">
                <w:rPr>
                  <w:sz w:val="20"/>
                  <w:szCs w:val="20"/>
                </w:rPr>
                <w:t>Отметка руководителя о выполнении (подпись)</w:t>
              </w:r>
            </w:moveTo>
          </w:p>
        </w:tc>
      </w:tr>
      <w:tr w:rsidR="009734D2" w14:paraId="0D358041" w14:textId="77777777" w:rsidTr="009734D2">
        <w:tc>
          <w:tcPr>
            <w:tcW w:w="567" w:type="dxa"/>
          </w:tcPr>
          <w:p w14:paraId="66E59D18" w14:textId="77777777" w:rsidR="009734D2" w:rsidRPr="00EB79A8" w:rsidRDefault="009734D2" w:rsidP="009734D2">
            <w:pPr>
              <w:rPr>
                <w:moveTo w:id="46" w:author="Цыганов Артем Николаевич" w:date="2019-09-25T12:04:00Z"/>
                <w:sz w:val="20"/>
                <w:szCs w:val="20"/>
              </w:rPr>
            </w:pPr>
            <w:moveTo w:id="47" w:author="Цыганов Артем Николаевич" w:date="2019-09-25T12:04:00Z">
              <w:r w:rsidRPr="00EB79A8">
                <w:rPr>
                  <w:sz w:val="20"/>
                  <w:szCs w:val="20"/>
                </w:rPr>
                <w:t>1</w:t>
              </w:r>
            </w:moveTo>
          </w:p>
        </w:tc>
        <w:tc>
          <w:tcPr>
            <w:tcW w:w="1701" w:type="dxa"/>
          </w:tcPr>
          <w:p w14:paraId="11C88287" w14:textId="77777777" w:rsidR="009734D2" w:rsidRPr="00EB79A8" w:rsidRDefault="009734D2" w:rsidP="009734D2">
            <w:pPr>
              <w:spacing w:before="120" w:after="120"/>
              <w:rPr>
                <w:moveTo w:id="48" w:author="Цыганов Артем Николаевич" w:date="2019-09-25T12:04:00Z"/>
                <w:sz w:val="20"/>
                <w:szCs w:val="20"/>
              </w:rPr>
            </w:pPr>
            <w:moveTo w:id="49" w:author="Цыганов Артем Николаевич" w:date="2019-09-25T12:04:00Z">
              <w:r w:rsidRPr="00EB79A8">
                <w:rPr>
                  <w:sz w:val="20"/>
                  <w:szCs w:val="20"/>
                </w:rPr>
                <w:t>15.07.19</w:t>
              </w:r>
            </w:moveTo>
          </w:p>
        </w:tc>
        <w:tc>
          <w:tcPr>
            <w:tcW w:w="4394" w:type="dxa"/>
          </w:tcPr>
          <w:p w14:paraId="54444298" w14:textId="77777777" w:rsidR="009734D2" w:rsidRPr="00EB79A8" w:rsidRDefault="009734D2" w:rsidP="009734D2">
            <w:pPr>
              <w:spacing w:before="120" w:after="120"/>
              <w:rPr>
                <w:moveTo w:id="50" w:author="Цыганов Артем Николаевич" w:date="2019-09-25T12:04:00Z"/>
                <w:sz w:val="20"/>
                <w:szCs w:val="20"/>
              </w:rPr>
            </w:pPr>
            <w:moveTo w:id="51" w:author="Цыганов Артем Николаевич" w:date="2019-09-25T12:04:00Z">
              <w:r w:rsidRPr="00EB79A8">
                <w:rPr>
                  <w:sz w:val="20"/>
                  <w:szCs w:val="20"/>
                </w:rPr>
                <w:t>1. Организационное собрание</w:t>
              </w:r>
            </w:moveTo>
          </w:p>
        </w:tc>
        <w:tc>
          <w:tcPr>
            <w:tcW w:w="2551" w:type="dxa"/>
          </w:tcPr>
          <w:p w14:paraId="59BB9AFB" w14:textId="77777777" w:rsidR="009734D2" w:rsidRPr="00EB79A8" w:rsidRDefault="009734D2" w:rsidP="009734D2">
            <w:pPr>
              <w:rPr>
                <w:moveTo w:id="52" w:author="Цыганов Артем Николаевич" w:date="2019-09-25T12:04:00Z"/>
                <w:sz w:val="20"/>
                <w:szCs w:val="20"/>
              </w:rPr>
            </w:pPr>
          </w:p>
        </w:tc>
      </w:tr>
      <w:tr w:rsidR="009734D2" w:rsidRPr="00A12B51" w14:paraId="64D79C8E" w14:textId="77777777" w:rsidTr="009734D2">
        <w:tc>
          <w:tcPr>
            <w:tcW w:w="567" w:type="dxa"/>
          </w:tcPr>
          <w:p w14:paraId="5885F4C2" w14:textId="77777777" w:rsidR="009734D2" w:rsidRPr="00EB79A8" w:rsidRDefault="009734D2" w:rsidP="009734D2">
            <w:pPr>
              <w:rPr>
                <w:moveTo w:id="53" w:author="Цыганов Артем Николаевич" w:date="2019-09-25T12:04:00Z"/>
                <w:sz w:val="20"/>
                <w:szCs w:val="20"/>
              </w:rPr>
            </w:pPr>
            <w:moveTo w:id="54" w:author="Цыганов Артем Николаевич" w:date="2019-09-25T12:04:00Z">
              <w:r w:rsidRPr="00EB79A8">
                <w:rPr>
                  <w:sz w:val="20"/>
                  <w:szCs w:val="20"/>
                </w:rPr>
                <w:t>2</w:t>
              </w:r>
            </w:moveTo>
          </w:p>
        </w:tc>
        <w:tc>
          <w:tcPr>
            <w:tcW w:w="1701" w:type="dxa"/>
          </w:tcPr>
          <w:p w14:paraId="260BAAB1" w14:textId="77777777" w:rsidR="009734D2" w:rsidRPr="00EB79A8" w:rsidRDefault="009734D2" w:rsidP="009734D2">
            <w:pPr>
              <w:spacing w:before="120" w:after="120"/>
              <w:rPr>
                <w:moveTo w:id="55" w:author="Цыганов Артем Николаевич" w:date="2019-09-25T12:04:00Z"/>
                <w:sz w:val="20"/>
                <w:szCs w:val="20"/>
              </w:rPr>
            </w:pPr>
            <w:moveTo w:id="56" w:author="Цыганов Артем Николаевич" w:date="2019-09-25T12:04:00Z">
              <w:r w:rsidRPr="00EB79A8">
                <w:rPr>
                  <w:sz w:val="20"/>
                  <w:szCs w:val="20"/>
                </w:rPr>
                <w:t>15.07.19</w:t>
              </w:r>
            </w:moveTo>
          </w:p>
        </w:tc>
        <w:tc>
          <w:tcPr>
            <w:tcW w:w="4394" w:type="dxa"/>
          </w:tcPr>
          <w:p w14:paraId="28A01794" w14:textId="77777777" w:rsidR="009734D2" w:rsidRPr="00EB79A8" w:rsidRDefault="009734D2" w:rsidP="009734D2">
            <w:pPr>
              <w:spacing w:before="120" w:after="120"/>
              <w:rPr>
                <w:moveTo w:id="57" w:author="Цыганов Артем Николаевич" w:date="2019-09-25T12:04:00Z"/>
                <w:sz w:val="20"/>
                <w:szCs w:val="20"/>
              </w:rPr>
            </w:pPr>
            <w:moveTo w:id="58" w:author="Цыганов Артем Николаевич" w:date="2019-09-25T12:04:00Z">
              <w:r w:rsidRPr="00EB79A8">
                <w:rPr>
                  <w:sz w:val="20"/>
                  <w:szCs w:val="20"/>
                </w:rPr>
                <w:t>2. Инструктаж по ознакомлению с требованиями охраны труда, техники безопасности, пожарной безопасности, а также правилами внутреннего трудового распорядка</w:t>
              </w:r>
            </w:moveTo>
          </w:p>
        </w:tc>
        <w:tc>
          <w:tcPr>
            <w:tcW w:w="2551" w:type="dxa"/>
          </w:tcPr>
          <w:p w14:paraId="20B542FD" w14:textId="77777777" w:rsidR="009734D2" w:rsidRPr="00EB79A8" w:rsidRDefault="009734D2" w:rsidP="009734D2">
            <w:pPr>
              <w:rPr>
                <w:moveTo w:id="59" w:author="Цыганов Артем Николаевич" w:date="2019-09-25T12:04:00Z"/>
                <w:sz w:val="20"/>
                <w:szCs w:val="20"/>
              </w:rPr>
            </w:pPr>
          </w:p>
        </w:tc>
      </w:tr>
      <w:tr w:rsidR="009734D2" w14:paraId="17F9D834" w14:textId="77777777" w:rsidTr="009734D2">
        <w:tc>
          <w:tcPr>
            <w:tcW w:w="567" w:type="dxa"/>
          </w:tcPr>
          <w:p w14:paraId="3E9DD9B7" w14:textId="77777777" w:rsidR="009734D2" w:rsidRPr="00EB79A8" w:rsidRDefault="009734D2" w:rsidP="009734D2">
            <w:pPr>
              <w:rPr>
                <w:moveTo w:id="60" w:author="Цыганов Артем Николаевич" w:date="2019-09-25T12:04:00Z"/>
                <w:sz w:val="20"/>
                <w:szCs w:val="20"/>
              </w:rPr>
            </w:pPr>
            <w:moveTo w:id="61" w:author="Цыганов Артем Николаевич" w:date="2019-09-25T12:04:00Z">
              <w:r w:rsidRPr="00EB79A8">
                <w:rPr>
                  <w:sz w:val="20"/>
                  <w:szCs w:val="20"/>
                </w:rPr>
                <w:t>3</w:t>
              </w:r>
            </w:moveTo>
          </w:p>
        </w:tc>
        <w:tc>
          <w:tcPr>
            <w:tcW w:w="1701" w:type="dxa"/>
          </w:tcPr>
          <w:p w14:paraId="48B60B0F" w14:textId="77777777" w:rsidR="009734D2" w:rsidRPr="00EB79A8" w:rsidRDefault="009734D2" w:rsidP="009734D2">
            <w:pPr>
              <w:spacing w:before="120" w:after="120"/>
              <w:rPr>
                <w:moveTo w:id="62" w:author="Цыганов Артем Николаевич" w:date="2019-09-25T12:04:00Z"/>
                <w:sz w:val="20"/>
                <w:szCs w:val="20"/>
              </w:rPr>
            </w:pPr>
            <w:moveTo w:id="63" w:author="Цыганов Артем Николаевич" w:date="2019-09-25T12:04:00Z">
              <w:r w:rsidRPr="00EB79A8">
                <w:rPr>
                  <w:sz w:val="20"/>
                  <w:szCs w:val="20"/>
                </w:rPr>
                <w:t>15.07.2019</w:t>
              </w:r>
            </w:moveTo>
          </w:p>
        </w:tc>
        <w:tc>
          <w:tcPr>
            <w:tcW w:w="4394" w:type="dxa"/>
          </w:tcPr>
          <w:p w14:paraId="0AD32687" w14:textId="77777777" w:rsidR="009734D2" w:rsidRPr="00EB79A8" w:rsidRDefault="009734D2" w:rsidP="009734D2">
            <w:pPr>
              <w:spacing w:before="120" w:after="120"/>
              <w:rPr>
                <w:moveTo w:id="64" w:author="Цыганов Артем Николаевич" w:date="2019-09-25T12:04:00Z"/>
                <w:sz w:val="20"/>
                <w:szCs w:val="20"/>
              </w:rPr>
            </w:pPr>
            <w:moveTo w:id="65" w:author="Цыганов Артем Николаевич" w:date="2019-09-25T12:04:00Z">
              <w:r w:rsidRPr="00EB79A8">
                <w:rPr>
                  <w:sz w:val="20"/>
                  <w:szCs w:val="20"/>
                </w:rPr>
                <w:t>3. Экскурсия обзорная</w:t>
              </w:r>
            </w:moveTo>
          </w:p>
        </w:tc>
        <w:tc>
          <w:tcPr>
            <w:tcW w:w="2551" w:type="dxa"/>
          </w:tcPr>
          <w:p w14:paraId="6179C7FB" w14:textId="77777777" w:rsidR="009734D2" w:rsidRPr="00EB79A8" w:rsidRDefault="009734D2" w:rsidP="009734D2">
            <w:pPr>
              <w:rPr>
                <w:moveTo w:id="66" w:author="Цыганов Артем Николаевич" w:date="2019-09-25T12:04:00Z"/>
                <w:sz w:val="20"/>
                <w:szCs w:val="20"/>
              </w:rPr>
            </w:pPr>
          </w:p>
        </w:tc>
      </w:tr>
      <w:tr w:rsidR="009734D2" w14:paraId="166258F2" w14:textId="77777777" w:rsidTr="009734D2">
        <w:tc>
          <w:tcPr>
            <w:tcW w:w="567" w:type="dxa"/>
          </w:tcPr>
          <w:p w14:paraId="66E80B92" w14:textId="77777777" w:rsidR="009734D2" w:rsidRPr="00EB79A8" w:rsidRDefault="009734D2" w:rsidP="009734D2">
            <w:pPr>
              <w:rPr>
                <w:moveTo w:id="67" w:author="Цыганов Артем Николаевич" w:date="2019-09-25T12:04:00Z"/>
                <w:sz w:val="20"/>
                <w:szCs w:val="20"/>
              </w:rPr>
            </w:pPr>
            <w:moveTo w:id="68" w:author="Цыганов Артем Николаевич" w:date="2019-09-25T12:04:00Z">
              <w:r w:rsidRPr="00EB79A8">
                <w:rPr>
                  <w:sz w:val="20"/>
                  <w:szCs w:val="20"/>
                </w:rPr>
                <w:t>4</w:t>
              </w:r>
            </w:moveTo>
          </w:p>
        </w:tc>
        <w:tc>
          <w:tcPr>
            <w:tcW w:w="1701" w:type="dxa"/>
          </w:tcPr>
          <w:p w14:paraId="6F10C138" w14:textId="77777777" w:rsidR="009734D2" w:rsidRPr="00EB79A8" w:rsidRDefault="009734D2" w:rsidP="009734D2">
            <w:pPr>
              <w:spacing w:before="120" w:after="120"/>
              <w:rPr>
                <w:moveTo w:id="69" w:author="Цыганов Артем Николаевич" w:date="2019-09-25T12:04:00Z"/>
                <w:sz w:val="20"/>
                <w:szCs w:val="20"/>
              </w:rPr>
            </w:pPr>
            <w:moveTo w:id="70" w:author="Цыганов Артем Николаевич" w:date="2019-09-25T12:04:00Z">
              <w:r w:rsidRPr="00EB79A8">
                <w:rPr>
                  <w:sz w:val="20"/>
                  <w:szCs w:val="20"/>
                </w:rPr>
                <w:t>16.07-27.07.2019</w:t>
              </w:r>
            </w:moveTo>
          </w:p>
        </w:tc>
        <w:tc>
          <w:tcPr>
            <w:tcW w:w="4394" w:type="dxa"/>
          </w:tcPr>
          <w:p w14:paraId="70D171BC" w14:textId="77777777" w:rsidR="009734D2" w:rsidRPr="00EB79A8" w:rsidRDefault="009734D2" w:rsidP="009734D2">
            <w:pPr>
              <w:spacing w:before="120" w:after="120"/>
              <w:rPr>
                <w:moveTo w:id="71" w:author="Цыганов Артем Николаевич" w:date="2019-09-25T12:04:00Z"/>
                <w:sz w:val="20"/>
                <w:szCs w:val="20"/>
              </w:rPr>
            </w:pPr>
            <w:moveTo w:id="72" w:author="Цыганов Артем Николаевич" w:date="2019-09-25T12:04:00Z">
              <w:r w:rsidRPr="00EB79A8">
                <w:rPr>
                  <w:sz w:val="20"/>
                  <w:szCs w:val="20"/>
                </w:rPr>
                <w:t>4. Выполнение индивидуального задания</w:t>
              </w:r>
            </w:moveTo>
          </w:p>
        </w:tc>
        <w:tc>
          <w:tcPr>
            <w:tcW w:w="2551" w:type="dxa"/>
          </w:tcPr>
          <w:p w14:paraId="2E0524D2" w14:textId="77777777" w:rsidR="009734D2" w:rsidRPr="00EB79A8" w:rsidRDefault="009734D2" w:rsidP="009734D2">
            <w:pPr>
              <w:rPr>
                <w:moveTo w:id="73" w:author="Цыганов Артем Николаевич" w:date="2019-09-25T12:04:00Z"/>
                <w:sz w:val="20"/>
                <w:szCs w:val="20"/>
              </w:rPr>
            </w:pPr>
          </w:p>
        </w:tc>
      </w:tr>
      <w:tr w:rsidR="009734D2" w14:paraId="5E94BE05" w14:textId="77777777" w:rsidTr="009734D2">
        <w:tc>
          <w:tcPr>
            <w:tcW w:w="567" w:type="dxa"/>
          </w:tcPr>
          <w:p w14:paraId="55FAE86C" w14:textId="77777777" w:rsidR="009734D2" w:rsidRPr="00EB79A8" w:rsidRDefault="009734D2" w:rsidP="009734D2">
            <w:pPr>
              <w:rPr>
                <w:moveTo w:id="74" w:author="Цыганов Артем Николаевич" w:date="2019-09-25T12:04:00Z"/>
                <w:sz w:val="20"/>
                <w:szCs w:val="20"/>
              </w:rPr>
            </w:pPr>
            <w:moveTo w:id="75" w:author="Цыганов Артем Николаевич" w:date="2019-09-25T12:04:00Z">
              <w:r w:rsidRPr="00EB79A8">
                <w:rPr>
                  <w:sz w:val="20"/>
                  <w:szCs w:val="20"/>
                </w:rPr>
                <w:t>5</w:t>
              </w:r>
            </w:moveTo>
          </w:p>
        </w:tc>
        <w:tc>
          <w:tcPr>
            <w:tcW w:w="1701" w:type="dxa"/>
          </w:tcPr>
          <w:p w14:paraId="15B34D08" w14:textId="77777777" w:rsidR="009734D2" w:rsidRPr="00EB79A8" w:rsidRDefault="009734D2" w:rsidP="009734D2">
            <w:pPr>
              <w:spacing w:before="120" w:after="120"/>
              <w:rPr>
                <w:moveTo w:id="76" w:author="Цыганов Артем Николаевич" w:date="2019-09-25T12:04:00Z"/>
                <w:sz w:val="20"/>
                <w:szCs w:val="20"/>
              </w:rPr>
            </w:pPr>
            <w:moveTo w:id="77" w:author="Цыганов Артем Николаевич" w:date="2019-09-25T12:04:00Z">
              <w:r w:rsidRPr="00EB79A8">
                <w:rPr>
                  <w:sz w:val="20"/>
                  <w:szCs w:val="20"/>
                </w:rPr>
                <w:t>16.07-27.07.2019</w:t>
              </w:r>
            </w:moveTo>
          </w:p>
        </w:tc>
        <w:tc>
          <w:tcPr>
            <w:tcW w:w="4394" w:type="dxa"/>
          </w:tcPr>
          <w:p w14:paraId="1A9EDE8F" w14:textId="77777777" w:rsidR="009734D2" w:rsidRPr="00EB79A8" w:rsidRDefault="009734D2" w:rsidP="009734D2">
            <w:pPr>
              <w:spacing w:before="120" w:after="120"/>
              <w:rPr>
                <w:moveTo w:id="78" w:author="Цыганов Артем Николаевич" w:date="2019-09-25T12:04:00Z"/>
                <w:sz w:val="20"/>
                <w:szCs w:val="20"/>
              </w:rPr>
            </w:pPr>
            <w:moveTo w:id="79" w:author="Цыганов Артем Николаевич" w:date="2019-09-25T12:04:00Z">
              <w:r w:rsidRPr="00EB79A8">
                <w:rPr>
                  <w:sz w:val="20"/>
                  <w:szCs w:val="20"/>
                </w:rPr>
                <w:t>5. Консультации</w:t>
              </w:r>
            </w:moveTo>
          </w:p>
        </w:tc>
        <w:tc>
          <w:tcPr>
            <w:tcW w:w="2551" w:type="dxa"/>
          </w:tcPr>
          <w:p w14:paraId="5BCCE5B2" w14:textId="77777777" w:rsidR="009734D2" w:rsidRPr="00EB79A8" w:rsidRDefault="009734D2" w:rsidP="009734D2">
            <w:pPr>
              <w:rPr>
                <w:moveTo w:id="80" w:author="Цыганов Артем Николаевич" w:date="2019-09-25T12:04:00Z"/>
                <w:sz w:val="20"/>
                <w:szCs w:val="20"/>
              </w:rPr>
            </w:pPr>
          </w:p>
        </w:tc>
      </w:tr>
      <w:tr w:rsidR="009734D2" w:rsidRPr="00A12B51" w14:paraId="393B504B" w14:textId="77777777" w:rsidTr="009734D2">
        <w:tc>
          <w:tcPr>
            <w:tcW w:w="567" w:type="dxa"/>
          </w:tcPr>
          <w:p w14:paraId="0B4AB64A" w14:textId="77777777" w:rsidR="009734D2" w:rsidRPr="00EB79A8" w:rsidRDefault="009734D2" w:rsidP="009734D2">
            <w:pPr>
              <w:rPr>
                <w:moveTo w:id="81" w:author="Цыганов Артем Николаевич" w:date="2019-09-25T12:04:00Z"/>
                <w:sz w:val="20"/>
                <w:szCs w:val="20"/>
              </w:rPr>
            </w:pPr>
            <w:moveTo w:id="82" w:author="Цыганов Артем Николаевич" w:date="2019-09-25T12:04:00Z">
              <w:r w:rsidRPr="00EB79A8">
                <w:rPr>
                  <w:sz w:val="20"/>
                  <w:szCs w:val="20"/>
                </w:rPr>
                <w:t>6</w:t>
              </w:r>
            </w:moveTo>
          </w:p>
        </w:tc>
        <w:tc>
          <w:tcPr>
            <w:tcW w:w="1701" w:type="dxa"/>
          </w:tcPr>
          <w:p w14:paraId="4C3FDAA5" w14:textId="77777777" w:rsidR="009734D2" w:rsidRPr="00EB79A8" w:rsidRDefault="009734D2" w:rsidP="009734D2">
            <w:pPr>
              <w:spacing w:before="120" w:after="120"/>
              <w:rPr>
                <w:moveTo w:id="83" w:author="Цыганов Артем Николаевич" w:date="2019-09-25T12:04:00Z"/>
                <w:sz w:val="20"/>
                <w:szCs w:val="20"/>
              </w:rPr>
            </w:pPr>
            <w:moveTo w:id="84" w:author="Цыганов Артем Николаевич" w:date="2019-09-25T12:04:00Z">
              <w:r w:rsidRPr="00EB79A8">
                <w:rPr>
                  <w:sz w:val="20"/>
                  <w:szCs w:val="20"/>
                </w:rPr>
                <w:t>28.07.2019</w:t>
              </w:r>
            </w:moveTo>
          </w:p>
        </w:tc>
        <w:tc>
          <w:tcPr>
            <w:tcW w:w="4394" w:type="dxa"/>
          </w:tcPr>
          <w:p w14:paraId="48B3DAC3" w14:textId="77777777" w:rsidR="009734D2" w:rsidRPr="00EB79A8" w:rsidRDefault="009734D2" w:rsidP="009734D2">
            <w:pPr>
              <w:spacing w:before="120" w:after="120"/>
              <w:rPr>
                <w:moveTo w:id="85" w:author="Цыганов Артем Николаевич" w:date="2019-09-25T12:04:00Z"/>
                <w:sz w:val="20"/>
                <w:szCs w:val="20"/>
              </w:rPr>
            </w:pPr>
            <w:moveTo w:id="86" w:author="Цыганов Артем Николаевич" w:date="2019-09-25T12:04:00Z">
              <w:r w:rsidRPr="00EB79A8">
                <w:rPr>
                  <w:sz w:val="20"/>
                  <w:szCs w:val="20"/>
                </w:rPr>
                <w:t>6. Подготовка и предоставление отчета о прохождении практики</w:t>
              </w:r>
            </w:moveTo>
          </w:p>
        </w:tc>
        <w:tc>
          <w:tcPr>
            <w:tcW w:w="2551" w:type="dxa"/>
          </w:tcPr>
          <w:p w14:paraId="36DC371E" w14:textId="77777777" w:rsidR="009734D2" w:rsidRPr="00EB79A8" w:rsidRDefault="009734D2" w:rsidP="009734D2">
            <w:pPr>
              <w:rPr>
                <w:moveTo w:id="87" w:author="Цыганов Артем Николаевич" w:date="2019-09-25T12:04:00Z"/>
                <w:sz w:val="20"/>
                <w:szCs w:val="20"/>
              </w:rPr>
            </w:pPr>
          </w:p>
        </w:tc>
      </w:tr>
      <w:moveToRangeEnd w:id="38"/>
    </w:tbl>
    <w:p w14:paraId="4E9F7D42" w14:textId="572FDB6D" w:rsidR="00A90117" w:rsidRDefault="00A90117" w:rsidP="00332E1E">
      <w:pPr>
        <w:rPr>
          <w:ins w:id="88" w:author="Цыганов Артем Николаевич" w:date="2019-09-25T12:14:00Z"/>
          <w:rFonts w:eastAsia="Times New Roman"/>
        </w:rPr>
      </w:pPr>
    </w:p>
    <w:p w14:paraId="6201DBF5" w14:textId="77777777" w:rsidR="00FB2D3C" w:rsidRPr="00A90117" w:rsidRDefault="00FB2D3C" w:rsidP="00332E1E">
      <w:pPr>
        <w:rPr>
          <w:rFonts w:eastAsia="Times New Roman"/>
        </w:rPr>
      </w:pPr>
    </w:p>
    <w:p w14:paraId="11B3DDF1" w14:textId="1272C5FE" w:rsidR="00A90117" w:rsidRDefault="00A90117" w:rsidP="00332E1E">
      <w:pPr>
        <w:rPr>
          <w:b/>
          <w:sz w:val="32"/>
          <w:szCs w:val="32"/>
        </w:rPr>
      </w:pPr>
      <w:r w:rsidRPr="00A90117">
        <w:rPr>
          <w:b/>
          <w:sz w:val="32"/>
          <w:szCs w:val="32"/>
        </w:rPr>
        <w:t>Введение</w:t>
      </w:r>
    </w:p>
    <w:p w14:paraId="2003AB78" w14:textId="0BDAD1D3" w:rsidR="000D643B" w:rsidRDefault="000D643B" w:rsidP="00332E1E">
      <w:r>
        <w:t>Тензоры – это обобщение матриц на многомерный случай. Они получили распространение в последние годы в различных областях науки, например, в физике и математике. Основная проблема, с которой сталкиваются при работе с тензорами – экспоненциальный рост памяти по отношению к количеству размерностей</w:t>
      </w:r>
      <w:del w:id="89" w:author="Цыганов Артем Николаевич" w:date="2019-09-25T11:14:00Z">
        <w:r w:rsidDel="00BF5260">
          <w:delText xml:space="preserve"> в тензоре</w:delText>
        </w:r>
      </w:del>
      <w:r>
        <w:t xml:space="preserve">. Именно поэтому ведется поиск новых, более удобных и эффективных, способов представления тензоров. Одним из таких способов является </w:t>
      </w:r>
      <w:r>
        <w:rPr>
          <w:lang w:val="en-US"/>
        </w:rPr>
        <w:t>tensor</w:t>
      </w:r>
      <w:r w:rsidRPr="000D643B">
        <w:t xml:space="preserve"> </w:t>
      </w:r>
      <w:r>
        <w:rPr>
          <w:lang w:val="en-US"/>
        </w:rPr>
        <w:t>train</w:t>
      </w:r>
      <w:r w:rsidRPr="000D643B">
        <w:t xml:space="preserve"> </w:t>
      </w:r>
      <w:r>
        <w:rPr>
          <w:lang w:val="en-US"/>
        </w:rPr>
        <w:t>decomposition</w:t>
      </w:r>
      <w:r>
        <w:t>, или же просто ТТ-формат.</w:t>
      </w:r>
      <w:r w:rsidR="00815803">
        <w:t xml:space="preserve"> Основная идея</w:t>
      </w:r>
      <w:r w:rsidR="00B6597A" w:rsidRPr="00B6597A">
        <w:t xml:space="preserve"> </w:t>
      </w:r>
      <w:r w:rsidR="00B6597A">
        <w:t>данного метода</w:t>
      </w:r>
      <w:r w:rsidR="00815803">
        <w:t xml:space="preserve"> – небольшая потеря точности (которую может задать сам пользователь) при существенной (для маленьких точностей) экономии памяти.</w:t>
      </w:r>
    </w:p>
    <w:p w14:paraId="717A960D" w14:textId="36425C8E" w:rsidR="00815803" w:rsidRDefault="00815803" w:rsidP="00332E1E">
      <w:pPr>
        <w:rPr>
          <w:b/>
          <w:sz w:val="32"/>
          <w:szCs w:val="32"/>
        </w:rPr>
      </w:pPr>
      <w:r>
        <w:t>Изучением данного формата я и занимался в ходе практики.</w:t>
      </w:r>
      <w:r>
        <w:br/>
      </w:r>
    </w:p>
    <w:p w14:paraId="641D681C" w14:textId="77777777" w:rsidR="00FB2D3C" w:rsidRDefault="00FB2D3C" w:rsidP="00815803">
      <w:pPr>
        <w:rPr>
          <w:ins w:id="90" w:author="Цыганов Артем Николаевич" w:date="2019-09-25T12:14:00Z"/>
          <w:b/>
          <w:sz w:val="32"/>
          <w:szCs w:val="32"/>
        </w:rPr>
      </w:pPr>
    </w:p>
    <w:p w14:paraId="77EBD347" w14:textId="33627B35" w:rsidR="00815803" w:rsidRDefault="00815803" w:rsidP="008158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Основная часть</w:t>
      </w:r>
    </w:p>
    <w:p w14:paraId="4C664C74" w14:textId="53584553" w:rsidR="00815803" w:rsidRDefault="00815803" w:rsidP="00815803">
      <w:pPr>
        <w:rPr>
          <w:b/>
        </w:rPr>
      </w:pPr>
      <w:r>
        <w:rPr>
          <w:b/>
        </w:rPr>
        <w:t>Задачи</w:t>
      </w:r>
    </w:p>
    <w:p w14:paraId="7C686F85" w14:textId="64B04D36" w:rsidR="00815803" w:rsidRPr="00815803" w:rsidRDefault="00815803" w:rsidP="00815803">
      <w:pPr>
        <w:pStyle w:val="ListParagraph"/>
        <w:numPr>
          <w:ilvl w:val="0"/>
          <w:numId w:val="3"/>
        </w:numPr>
        <w:rPr>
          <w:b/>
        </w:rPr>
      </w:pPr>
      <w:r>
        <w:t xml:space="preserve">Прочитать статью Ивана </w:t>
      </w:r>
      <w:proofErr w:type="spellStart"/>
      <w:r>
        <w:t>Оселеде</w:t>
      </w:r>
      <w:ins w:id="91" w:author="Цыганов Артем Николаевич" w:date="2019-09-25T11:15:00Z">
        <w:r w:rsidR="00BF5260">
          <w:t>ц</w:t>
        </w:r>
      </w:ins>
      <w:del w:id="92" w:author="Цыганов Артем Николаевич" w:date="2019-09-25T11:15:00Z">
        <w:r w:rsidDel="00BF5260">
          <w:delText>тс</w:delText>
        </w:r>
      </w:del>
      <w:r>
        <w:t>а</w:t>
      </w:r>
      <w:proofErr w:type="spellEnd"/>
      <w:r>
        <w:t xml:space="preserve"> </w:t>
      </w:r>
      <w:r w:rsidRPr="00815803">
        <w:t>[1]</w:t>
      </w:r>
      <w:r>
        <w:t>, разобраться с основными понятиями.</w:t>
      </w:r>
    </w:p>
    <w:p w14:paraId="4356E796" w14:textId="0FA61F6D" w:rsidR="00815803" w:rsidRPr="00815803" w:rsidRDefault="00815803" w:rsidP="00815803">
      <w:pPr>
        <w:pStyle w:val="ListParagraph"/>
        <w:numPr>
          <w:ilvl w:val="0"/>
          <w:numId w:val="3"/>
        </w:numPr>
        <w:rPr>
          <w:b/>
        </w:rPr>
      </w:pPr>
      <w:r>
        <w:t>Запрограммировать основные алгоритмы, привед</w:t>
      </w:r>
      <w:ins w:id="93" w:author="Цыганов Артем Николаевич" w:date="2019-09-25T11:40:00Z">
        <w:r w:rsidR="00B46027">
          <w:t>ё</w:t>
        </w:r>
      </w:ins>
      <w:del w:id="94" w:author="Цыганов Артем Николаевич" w:date="2019-09-25T11:40:00Z">
        <w:r w:rsidDel="00B46027">
          <w:delText>е</w:delText>
        </w:r>
      </w:del>
      <w:r>
        <w:t>нные в статье</w:t>
      </w:r>
    </w:p>
    <w:p w14:paraId="4AD7235C" w14:textId="482651BC" w:rsidR="00815803" w:rsidRPr="00815803" w:rsidRDefault="00815803" w:rsidP="00815803">
      <w:pPr>
        <w:pStyle w:val="ListParagraph"/>
        <w:numPr>
          <w:ilvl w:val="0"/>
          <w:numId w:val="3"/>
        </w:numPr>
        <w:rPr>
          <w:b/>
        </w:rPr>
      </w:pPr>
      <w:r>
        <w:t>Провести численные эксперименты</w:t>
      </w:r>
    </w:p>
    <w:p w14:paraId="2106589E" w14:textId="5B66B6F4" w:rsidR="00815803" w:rsidRDefault="00815803" w:rsidP="00815803">
      <w:pPr>
        <w:rPr>
          <w:b/>
          <w:sz w:val="32"/>
          <w:szCs w:val="32"/>
        </w:rPr>
      </w:pPr>
    </w:p>
    <w:p w14:paraId="775022A5" w14:textId="77777777" w:rsidR="00FB2D3C" w:rsidRDefault="00FB2D3C" w:rsidP="00815803">
      <w:pPr>
        <w:rPr>
          <w:ins w:id="95" w:author="Цыганов Артем Николаевич" w:date="2019-09-25T12:14:00Z"/>
          <w:b/>
        </w:rPr>
      </w:pPr>
    </w:p>
    <w:p w14:paraId="45E36723" w14:textId="77777777" w:rsidR="00FB2D3C" w:rsidRDefault="00FB2D3C" w:rsidP="00815803">
      <w:pPr>
        <w:rPr>
          <w:ins w:id="96" w:author="Цыганов Артем Николаевич" w:date="2019-09-25T12:14:00Z"/>
          <w:b/>
        </w:rPr>
      </w:pPr>
    </w:p>
    <w:p w14:paraId="3C7F88E3" w14:textId="77777777" w:rsidR="00FB2D3C" w:rsidRDefault="00FB2D3C" w:rsidP="00815803">
      <w:pPr>
        <w:rPr>
          <w:ins w:id="97" w:author="Цыганов Артем Николаевич" w:date="2019-09-25T12:14:00Z"/>
          <w:b/>
        </w:rPr>
      </w:pPr>
    </w:p>
    <w:p w14:paraId="05694AAD" w14:textId="77777777" w:rsidR="00FB2D3C" w:rsidRDefault="00FB2D3C" w:rsidP="00815803">
      <w:pPr>
        <w:rPr>
          <w:ins w:id="98" w:author="Цыганов Артем Николаевич" w:date="2019-09-25T12:14:00Z"/>
          <w:b/>
        </w:rPr>
      </w:pPr>
    </w:p>
    <w:p w14:paraId="4362ED41" w14:textId="3E6009EB" w:rsidR="00C96591" w:rsidRDefault="00815803" w:rsidP="00815803">
      <w:pPr>
        <w:rPr>
          <w:b/>
        </w:rPr>
      </w:pPr>
      <w:r>
        <w:rPr>
          <w:b/>
        </w:rPr>
        <w:t>Реализация алгоритмов</w:t>
      </w:r>
      <w:r w:rsidR="00B6597A">
        <w:rPr>
          <w:b/>
        </w:rPr>
        <w:t xml:space="preserve"> и проведение численных экспериментов.</w:t>
      </w:r>
    </w:p>
    <w:p w14:paraId="6C72CB03" w14:textId="7CA1732D" w:rsidR="00C96591" w:rsidRPr="00C96591" w:rsidRDefault="00C96591" w:rsidP="00815803">
      <w:pPr>
        <w:rPr>
          <w:b/>
        </w:rPr>
      </w:pPr>
    </w:p>
    <w:p w14:paraId="12385ECC" w14:textId="162444B0" w:rsidR="00B6597A" w:rsidRDefault="00B6597A" w:rsidP="00815803">
      <w:r>
        <w:t xml:space="preserve">Для реализации алгоритмов был выбран язык </w:t>
      </w:r>
      <w:r w:rsidRPr="00FB2D3C">
        <w:rPr>
          <w:i/>
          <w:iCs/>
          <w:lang w:val="en-US"/>
          <w:rPrChange w:id="99" w:author="Цыганов Артем Николаевич" w:date="2019-09-25T12:15:00Z">
            <w:rPr>
              <w:lang w:val="en-US"/>
            </w:rPr>
          </w:rPrChange>
        </w:rPr>
        <w:t>Python</w:t>
      </w:r>
      <w:r w:rsidRPr="00FB2D3C">
        <w:rPr>
          <w:i/>
          <w:iCs/>
          <w:rPrChange w:id="100" w:author="Цыганов Артем Николаевич" w:date="2019-09-25T12:15:00Z">
            <w:rPr/>
          </w:rPrChange>
        </w:rPr>
        <w:t xml:space="preserve"> 3</w:t>
      </w:r>
      <w:r>
        <w:t>, так как в н</w:t>
      </w:r>
      <w:del w:id="101" w:author="Цыганов Артем Николаевич" w:date="2019-09-25T11:15:00Z">
        <w:r w:rsidDel="00BF5260">
          <w:delText>е</w:delText>
        </w:r>
      </w:del>
      <w:r>
        <w:t>ём есть встроенные библиотеки, удобные при работе с методами линейной алгебры.</w:t>
      </w:r>
      <w:r>
        <w:br/>
      </w:r>
    </w:p>
    <w:p w14:paraId="751EF23D" w14:textId="0C44D978" w:rsidR="00815803" w:rsidRDefault="00B6597A" w:rsidP="00815803">
      <w:r>
        <w:t xml:space="preserve">В самом начале написания класса </w:t>
      </w:r>
      <w:r w:rsidRPr="00FB2D3C">
        <w:rPr>
          <w:i/>
          <w:iCs/>
          <w:lang w:val="en-US"/>
          <w:rPrChange w:id="102" w:author="Цыганов Артем Николаевич" w:date="2019-09-25T12:15:00Z">
            <w:rPr>
              <w:lang w:val="en-US"/>
            </w:rPr>
          </w:rPrChange>
        </w:rPr>
        <w:t>Tensor</w:t>
      </w:r>
      <w:r w:rsidRPr="00FB2D3C">
        <w:rPr>
          <w:i/>
          <w:iCs/>
          <w:rPrChange w:id="103" w:author="Цыганов Артем Николаевич" w:date="2019-09-25T12:15:00Z">
            <w:rPr/>
          </w:rPrChange>
        </w:rPr>
        <w:t xml:space="preserve"> </w:t>
      </w:r>
      <w:r w:rsidRPr="00FB2D3C">
        <w:rPr>
          <w:i/>
          <w:iCs/>
          <w:lang w:val="en-US"/>
          <w:rPrChange w:id="104" w:author="Цыганов Артем Николаевич" w:date="2019-09-25T12:15:00Z">
            <w:rPr>
              <w:lang w:val="en-US"/>
            </w:rPr>
          </w:rPrChange>
        </w:rPr>
        <w:t>Train</w:t>
      </w:r>
      <w:r w:rsidRPr="00B6597A">
        <w:t xml:space="preserve"> </w:t>
      </w:r>
      <w:r>
        <w:t>был реализован алгоритм перевода тензора из его обычного представления (</w:t>
      </w:r>
      <w:proofErr w:type="spellStart"/>
      <w:r w:rsidRPr="00FB2D3C">
        <w:rPr>
          <w:i/>
          <w:iCs/>
          <w:lang w:val="en-US"/>
          <w:rPrChange w:id="105" w:author="Цыганов Артем Николаевич" w:date="2019-09-25T12:15:00Z">
            <w:rPr>
              <w:lang w:val="en-US"/>
            </w:rPr>
          </w:rPrChange>
        </w:rPr>
        <w:t>numpy</w:t>
      </w:r>
      <w:proofErr w:type="spellEnd"/>
      <w:r w:rsidRPr="00FB2D3C">
        <w:rPr>
          <w:i/>
          <w:iCs/>
          <w:rPrChange w:id="106" w:author="Цыганов Артем Николаевич" w:date="2019-09-25T12:15:00Z">
            <w:rPr/>
          </w:rPrChange>
        </w:rPr>
        <w:t xml:space="preserve"> </w:t>
      </w:r>
      <w:r w:rsidRPr="00FB2D3C">
        <w:rPr>
          <w:i/>
          <w:iCs/>
          <w:lang w:val="en-US"/>
          <w:rPrChange w:id="107" w:author="Цыганов Артем Николаевич" w:date="2019-09-25T12:15:00Z">
            <w:rPr>
              <w:lang w:val="en-US"/>
            </w:rPr>
          </w:rPrChange>
        </w:rPr>
        <w:t>array</w:t>
      </w:r>
      <w:r>
        <w:t>) в ТТ-формат</w:t>
      </w:r>
      <w:ins w:id="108" w:author="Цыганов Артем Николаевич" w:date="2019-09-25T11:41:00Z">
        <w:r w:rsidR="00B46027">
          <w:t xml:space="preserve"> (</w:t>
        </w:r>
      </w:ins>
      <w:ins w:id="109" w:author="Цыганов Артем Николаевич" w:date="2019-09-25T11:42:00Z">
        <w:r w:rsidR="00B46027" w:rsidRPr="00FB2D3C">
          <w:rPr>
            <w:i/>
            <w:iCs/>
            <w:lang w:val="en-US"/>
            <w:rPrChange w:id="110" w:author="Цыганов Артем Николаевич" w:date="2019-09-25T12:15:00Z">
              <w:rPr>
                <w:lang w:val="en-US"/>
              </w:rPr>
            </w:rPrChange>
          </w:rPr>
          <w:t>TT</w:t>
        </w:r>
        <w:r w:rsidR="00B46027" w:rsidRPr="00FB2D3C">
          <w:rPr>
            <w:i/>
            <w:iCs/>
            <w:rPrChange w:id="111" w:author="Цыганов Артем Николаевич" w:date="2019-09-25T12:15:00Z">
              <w:rPr>
                <w:lang w:val="en-US"/>
              </w:rPr>
            </w:rPrChange>
          </w:rPr>
          <w:t>-</w:t>
        </w:r>
        <w:r w:rsidR="00B46027" w:rsidRPr="00FB2D3C">
          <w:rPr>
            <w:i/>
            <w:iCs/>
            <w:lang w:val="en-US"/>
            <w:rPrChange w:id="112" w:author="Цыганов Артем Николаевич" w:date="2019-09-25T12:15:00Z">
              <w:rPr>
                <w:lang w:val="en-US"/>
              </w:rPr>
            </w:rPrChange>
          </w:rPr>
          <w:t>SVD</w:t>
        </w:r>
      </w:ins>
      <w:ins w:id="113" w:author="Цыганов Артем Николаевич" w:date="2019-09-25T11:41:00Z">
        <w:r w:rsidR="00B46027">
          <w:t>)</w:t>
        </w:r>
      </w:ins>
      <w:r>
        <w:t xml:space="preserve">. Для реализации потребовались знания, полученные в курсе линейной алгебры и геометрии, например – </w:t>
      </w:r>
      <w:r>
        <w:rPr>
          <w:lang w:val="en-US"/>
        </w:rPr>
        <w:t>SVD</w:t>
      </w:r>
      <w:r>
        <w:t>-разложение матриц. Перевод в ТТ-формат осуществляется с заранее заданной пользователем точностью</w:t>
      </w:r>
      <w:r w:rsidR="00193821" w:rsidRPr="00193821">
        <w:t xml:space="preserve"> </w:t>
      </w:r>
      <w:r>
        <w:t xml:space="preserve"> </w:t>
      </w:r>
      <m:oMath>
        <m:r>
          <w:rPr>
            <w:rFonts w:ascii="Cambria Math" w:hAnsi="Cambria Math"/>
            <w:sz w:val="36"/>
            <w:szCs w:val="36"/>
          </w:rPr>
          <m:t>ε</m:t>
        </m:r>
      </m:oMath>
      <w:r w:rsidR="00193821" w:rsidRPr="00193821">
        <w:rPr>
          <w:rFonts w:eastAsiaTheme="minorEastAsia"/>
          <w:sz w:val="36"/>
          <w:szCs w:val="36"/>
        </w:rPr>
        <w:t xml:space="preserve">. </w:t>
      </w:r>
      <w:r w:rsidR="00193821">
        <w:t>Как описано в статье, при правильной реализации данного алгоритма выполняется следующее неравенство</w:t>
      </w:r>
      <w:r w:rsidR="00193821" w:rsidRPr="00193821">
        <w:t>:</w:t>
      </w:r>
    </w:p>
    <w:p w14:paraId="6EC5AFC2" w14:textId="5A8F0E58" w:rsidR="00193821" w:rsidRDefault="00193821" w:rsidP="00BF5260">
      <w:pPr>
        <w:jc w:val="center"/>
        <w:rPr>
          <w:rFonts w:eastAsiaTheme="minorEastAsia"/>
          <w:sz w:val="36"/>
          <w:szCs w:val="36"/>
        </w:rPr>
        <w:pPrChange w:id="114" w:author="Цыганов Артем Николаевич" w:date="2019-09-25T11:16:00Z">
          <w:pPr/>
        </w:pPrChange>
      </w:pPr>
      <w:r w:rsidRPr="00193821">
        <w:rPr>
          <w:sz w:val="36"/>
          <w:szCs w:val="36"/>
          <w:lang w:val="en-US"/>
        </w:rPr>
        <w:t xml:space="preserve">|| A – B || </w:t>
      </w:r>
      <m:oMath>
        <m:r>
          <w:rPr>
            <w:rFonts w:ascii="Cambria Math" w:hAnsi="Cambria Math"/>
            <w:sz w:val="36"/>
            <w:szCs w:val="36"/>
            <w:lang w:val="en-US"/>
          </w:rPr>
          <m:t>≤</m:t>
        </m:r>
      </m:oMath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>ε</m:t>
        </m:r>
      </m:oMath>
      <w:r>
        <w:rPr>
          <w:rFonts w:eastAsiaTheme="minorEastAsia"/>
          <w:sz w:val="36"/>
          <w:szCs w:val="36"/>
        </w:rPr>
        <w:t>,</w:t>
      </w:r>
    </w:p>
    <w:p w14:paraId="59EF242C" w14:textId="731040E8" w:rsidR="00193821" w:rsidRDefault="00193821" w:rsidP="00815803">
      <w:pPr>
        <w:rPr>
          <w:ins w:id="115" w:author="Цыганов Артем Николаевич" w:date="2019-09-25T11:40:00Z"/>
        </w:rPr>
      </w:pPr>
      <w:r>
        <w:t>где В – тензор, которым мы приближаем исходный.</w:t>
      </w:r>
    </w:p>
    <w:p w14:paraId="5196F9D8" w14:textId="77777777" w:rsidR="00B46027" w:rsidRDefault="00B46027" w:rsidP="00815803"/>
    <w:p w14:paraId="7A3276E5" w14:textId="75082C86" w:rsidR="00193821" w:rsidRDefault="00193821" w:rsidP="00815803">
      <w:r>
        <w:t>Первый эксперимент был направлен на то, чтобы показать, какой выигрыш по памяти мы получаем при различном значении эпсилон для тензора достаточно большого размера.</w:t>
      </w:r>
    </w:p>
    <w:p w14:paraId="55A1020C" w14:textId="7C602D67" w:rsidR="00193821" w:rsidRPr="00193821" w:rsidRDefault="00193821" w:rsidP="00815803">
      <w:pPr>
        <w:rPr>
          <w:rFonts w:eastAsiaTheme="minorEastAsia"/>
          <w:sz w:val="36"/>
          <w:szCs w:val="36"/>
        </w:rPr>
      </w:pPr>
      <w:r>
        <w:t>Для этого был сгене</w:t>
      </w:r>
      <w:del w:id="116" w:author="Цыганов Артем Николаевич" w:date="2019-09-25T11:41:00Z">
        <w:r w:rsidDel="00B46027">
          <w:delText>н</w:delText>
        </w:r>
      </w:del>
      <w:r>
        <w:t xml:space="preserve">рирован случайный тензор размера 230400, а затем </w:t>
      </w:r>
      <w:del w:id="117" w:author="Цыганов Артем Николаевич" w:date="2019-09-25T12:15:00Z">
        <w:r w:rsidDel="00FB2D3C">
          <w:delText xml:space="preserve">данный </w:delText>
        </w:r>
      </w:del>
      <w:del w:id="118" w:author="Цыганов Артем Николаевич" w:date="2019-09-25T11:41:00Z">
        <w:r w:rsidDel="00B46027">
          <w:delText xml:space="preserve">тензор </w:delText>
        </w:r>
      </w:del>
      <w:ins w:id="119" w:author="Цыганов Артем Николаевич" w:date="2019-09-25T11:41:00Z">
        <w:r w:rsidR="00B46027">
          <w:t>он</w:t>
        </w:r>
        <w:r w:rsidR="00B46027">
          <w:t xml:space="preserve"> </w:t>
        </w:r>
      </w:ins>
      <w:r>
        <w:t>был переведён в ТТ-формат с различной точностью. Результаты представлены на  графике ниже.</w:t>
      </w:r>
    </w:p>
    <w:p w14:paraId="2BF223CB" w14:textId="77777777" w:rsidR="00193821" w:rsidRPr="00193821" w:rsidRDefault="00193821" w:rsidP="00815803">
      <w:pPr>
        <w:rPr>
          <w:b/>
          <w:sz w:val="32"/>
          <w:szCs w:val="32"/>
        </w:rPr>
      </w:pPr>
    </w:p>
    <w:p w14:paraId="5A598CC9" w14:textId="115EA14D" w:rsidR="00C96591" w:rsidRDefault="00D3585A" w:rsidP="00D3585A">
      <w:pPr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5C8A4ACA" wp14:editId="40641A53">
            <wp:extent cx="4064000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EBA12" w14:textId="2B154019" w:rsidR="00D3585A" w:rsidRDefault="00D3585A" w:rsidP="00D3585A">
      <w:pPr>
        <w:rPr>
          <w:b/>
          <w:sz w:val="32"/>
          <w:szCs w:val="32"/>
        </w:rPr>
      </w:pPr>
    </w:p>
    <w:p w14:paraId="6948C6C9" w14:textId="7DB100A0" w:rsidR="00D3585A" w:rsidRDefault="00D3585A" w:rsidP="00D3585A">
      <w:pPr>
        <w:rPr>
          <w:b/>
          <w:sz w:val="32"/>
          <w:szCs w:val="32"/>
        </w:rPr>
      </w:pPr>
    </w:p>
    <w:p w14:paraId="37452C6F" w14:textId="10BABBBC" w:rsidR="00C96591" w:rsidRPr="00D3585A" w:rsidRDefault="00D3585A" w:rsidP="00815803">
      <w:pPr>
        <w:rPr>
          <w:b/>
          <w:sz w:val="32"/>
          <w:szCs w:val="32"/>
        </w:rPr>
      </w:pPr>
      <w:r>
        <w:t>Далее были реализованы алгоритм для сложения двух тензоров в ТТ-формате, алгоритм для вычислени</w:t>
      </w:r>
      <w:ins w:id="120" w:author="Цыганов Артем Николаевич" w:date="2019-09-25T12:15:00Z">
        <w:r w:rsidR="00FB2D3C">
          <w:t>я</w:t>
        </w:r>
      </w:ins>
      <w:del w:id="121" w:author="Цыганов Артем Николаевич" w:date="2019-09-25T12:15:00Z">
        <w:r w:rsidDel="00FB2D3C">
          <w:delText>е</w:delText>
        </w:r>
      </w:del>
      <w:r>
        <w:t xml:space="preserve"> нормы Фробениуса у тензора, находящегося в ТТ-формате, а также алгоритм </w:t>
      </w:r>
      <w:r w:rsidRPr="00D3585A">
        <w:rPr>
          <w:i/>
          <w:iCs/>
          <w:lang w:val="en-US"/>
        </w:rPr>
        <w:t>dot</w:t>
      </w:r>
      <w:r w:rsidRPr="00D3585A">
        <w:rPr>
          <w:i/>
          <w:iCs/>
        </w:rPr>
        <w:t>-</w:t>
      </w:r>
      <w:r w:rsidRPr="00D3585A">
        <w:rPr>
          <w:i/>
          <w:iCs/>
          <w:lang w:val="en-US"/>
        </w:rPr>
        <w:t>product</w:t>
      </w:r>
      <w:r w:rsidRPr="00D3585A">
        <w:t>.</w:t>
      </w:r>
    </w:p>
    <w:p w14:paraId="0698F6D4" w14:textId="042E41A3" w:rsidR="00D3585A" w:rsidRDefault="00D3585A" w:rsidP="00815803">
      <w:pPr>
        <w:rPr>
          <w:b/>
          <w:sz w:val="32"/>
          <w:szCs w:val="32"/>
        </w:rPr>
      </w:pPr>
    </w:p>
    <w:p w14:paraId="7D98BA2B" w14:textId="672AFE0B" w:rsidR="00D3585A" w:rsidRDefault="00D3585A" w:rsidP="00815803">
      <w:pPr>
        <w:rPr>
          <w:b/>
          <w:sz w:val="32"/>
          <w:szCs w:val="32"/>
        </w:rPr>
      </w:pPr>
    </w:p>
    <w:p w14:paraId="7760D56B" w14:textId="64BEE94E" w:rsidR="00D3585A" w:rsidRPr="00BF5260" w:rsidRDefault="00D3585A" w:rsidP="00815803">
      <w:pPr>
        <w:rPr>
          <w:b/>
          <w:sz w:val="32"/>
          <w:szCs w:val="32"/>
          <w:rPrChange w:id="122" w:author="Цыганов Артем Николаевич" w:date="2019-09-25T11:10:00Z">
            <w:rPr>
              <w:b/>
              <w:sz w:val="32"/>
              <w:szCs w:val="32"/>
              <w:lang w:val="en-US"/>
            </w:rPr>
          </w:rPrChange>
        </w:rPr>
      </w:pPr>
    </w:p>
    <w:p w14:paraId="37E5C76E" w14:textId="638A7444" w:rsidR="00D3585A" w:rsidRDefault="00D3585A" w:rsidP="00815803">
      <w:pPr>
        <w:rPr>
          <w:ins w:id="123" w:author="Цыганов Артем Николаевич" w:date="2019-09-25T11:26:00Z"/>
        </w:rPr>
      </w:pPr>
      <w:r>
        <w:t xml:space="preserve">Последним и одновременно самым сложным для реализации алгоритмом стал </w:t>
      </w:r>
      <w:ins w:id="124" w:author="Цыганов Артем Николаевич" w:date="2019-09-25T11:26:00Z">
        <w:r w:rsidR="00F56D22" w:rsidRPr="00E272F4">
          <w:rPr>
            <w:i/>
            <w:iCs/>
            <w:lang w:val="en-US"/>
          </w:rPr>
          <w:t>TT</w:t>
        </w:r>
        <w:r w:rsidR="00F56D22" w:rsidRPr="00E272F4">
          <w:rPr>
            <w:i/>
            <w:iCs/>
          </w:rPr>
          <w:t>-</w:t>
        </w:r>
        <w:r w:rsidR="00F56D22" w:rsidRPr="00E272F4">
          <w:rPr>
            <w:i/>
            <w:iCs/>
            <w:lang w:val="en-US"/>
          </w:rPr>
          <w:t>rounding</w:t>
        </w:r>
        <w:r w:rsidR="00F56D22" w:rsidRPr="00E272F4">
          <w:t>.</w:t>
        </w:r>
      </w:ins>
      <w:ins w:id="125" w:author="Цыганов Артем Николаевич" w:date="2019-09-25T11:19:00Z">
        <w:r w:rsidR="00F56D22">
          <w:t xml:space="preserve"> </w:t>
        </w:r>
      </w:ins>
      <w:ins w:id="126" w:author="Цыганов Артем Николаевич" w:date="2019-09-25T11:21:00Z">
        <w:r w:rsidR="00F56D22">
          <w:t>Как было описано выше</w:t>
        </w:r>
      </w:ins>
      <w:ins w:id="127" w:author="Цыганов Артем Николаевич" w:date="2019-09-25T11:22:00Z">
        <w:r w:rsidR="00F56D22">
          <w:t xml:space="preserve">, при помощи алгоритма </w:t>
        </w:r>
        <w:r w:rsidR="00F56D22">
          <w:rPr>
            <w:lang w:val="en-US"/>
          </w:rPr>
          <w:t>TT</w:t>
        </w:r>
        <w:r w:rsidR="00F56D22" w:rsidRPr="00F56D22">
          <w:rPr>
            <w:rPrChange w:id="128" w:author="Цыганов Артем Николаевич" w:date="2019-09-25T11:23:00Z">
              <w:rPr>
                <w:lang w:val="en-US"/>
              </w:rPr>
            </w:rPrChange>
          </w:rPr>
          <w:t>-</w:t>
        </w:r>
        <w:r w:rsidR="00F56D22">
          <w:rPr>
            <w:lang w:val="en-US"/>
          </w:rPr>
          <w:t>SVD</w:t>
        </w:r>
      </w:ins>
      <w:ins w:id="129" w:author="Цыганов Артем Николаевич" w:date="2019-09-25T11:23:00Z">
        <w:r w:rsidR="00F56D22" w:rsidRPr="00F56D22">
          <w:rPr>
            <w:rPrChange w:id="130" w:author="Цыганов Артем Николаевич" w:date="2019-09-25T11:23:00Z">
              <w:rPr>
                <w:lang w:val="en-US"/>
              </w:rPr>
            </w:rPrChange>
          </w:rPr>
          <w:t xml:space="preserve"> </w:t>
        </w:r>
        <w:r w:rsidR="00F56D22">
          <w:t>можно добиться выигрыша в памяти при небольшой</w:t>
        </w:r>
      </w:ins>
      <w:ins w:id="131" w:author="Цыганов Артем Николаевич" w:date="2019-09-25T11:24:00Z">
        <w:r w:rsidR="00F56D22">
          <w:t xml:space="preserve"> потере в точности. Но если тензор уже находится в </w:t>
        </w:r>
        <w:r w:rsidR="00F56D22">
          <w:lastRenderedPageBreak/>
          <w:t>ТТ-формате, то для работы данного алгоритма нужно будет вернуть его в первоначальное сос</w:t>
        </w:r>
      </w:ins>
      <w:ins w:id="132" w:author="Цыганов Артем Николаевич" w:date="2019-09-25T11:25:00Z">
        <w:r w:rsidR="00F56D22">
          <w:t xml:space="preserve">тояние, что является затратным (с точки зрения времени) процессом. Именно для </w:t>
        </w:r>
        <w:proofErr w:type="spellStart"/>
        <w:r w:rsidR="00F56D22">
          <w:t>избежания</w:t>
        </w:r>
        <w:proofErr w:type="spellEnd"/>
        <w:r w:rsidR="00F56D22">
          <w:t xml:space="preserve"> таких ситуаций придуман алгоритм </w:t>
        </w:r>
      </w:ins>
      <w:ins w:id="133" w:author="Цыганов Артем Николаевич" w:date="2019-09-25T11:26:00Z">
        <w:r w:rsidR="00F56D22" w:rsidRPr="00E272F4">
          <w:rPr>
            <w:i/>
            <w:iCs/>
            <w:lang w:val="en-US"/>
          </w:rPr>
          <w:t>TT</w:t>
        </w:r>
        <w:r w:rsidR="00F56D22" w:rsidRPr="00E272F4">
          <w:rPr>
            <w:i/>
            <w:iCs/>
          </w:rPr>
          <w:t>-</w:t>
        </w:r>
        <w:r w:rsidR="00F56D22" w:rsidRPr="00E272F4">
          <w:rPr>
            <w:i/>
            <w:iCs/>
            <w:lang w:val="en-US"/>
          </w:rPr>
          <w:t>rounding</w:t>
        </w:r>
        <w:r w:rsidR="00F56D22" w:rsidRPr="00E272F4">
          <w:t>.</w:t>
        </w:r>
      </w:ins>
    </w:p>
    <w:p w14:paraId="519B4BEA" w14:textId="56B55F7B" w:rsidR="00F56D22" w:rsidRDefault="00F56D22" w:rsidP="00815803">
      <w:pPr>
        <w:rPr>
          <w:ins w:id="134" w:author="Цыганов Артем Николаевич" w:date="2019-09-25T11:29:00Z"/>
        </w:rPr>
      </w:pPr>
      <w:ins w:id="135" w:author="Цыганов Артем Николаевич" w:date="2019-09-25T11:26:00Z">
        <w:r>
          <w:t>Особой является ситуация, когда тензор уже находится в ТТ-формате, но не с совсем оптима</w:t>
        </w:r>
      </w:ins>
      <w:ins w:id="136" w:author="Цыганов Артем Николаевич" w:date="2019-09-25T11:27:00Z">
        <w:r>
          <w:t>льными рангами.</w:t>
        </w:r>
        <w:r w:rsidR="004C33A6">
          <w:t xml:space="preserve"> Такое может случиться при выполнении различных операций (например, сложения)</w:t>
        </w:r>
      </w:ins>
      <w:ins w:id="137" w:author="Цыганов Артем Николаевич" w:date="2019-09-25T11:28:00Z">
        <w:r w:rsidR="004C33A6">
          <w:t xml:space="preserve"> с тензорами в ТТ-формате. Чтобы не хранить л</w:t>
        </w:r>
      </w:ins>
      <w:ins w:id="138" w:author="Цыганов Артем Николаевич" w:date="2019-09-25T11:29:00Z">
        <w:r w:rsidR="004C33A6">
          <w:t xml:space="preserve">ишней информации, но и не терять в точности, используют алгоритм </w:t>
        </w:r>
        <w:r w:rsidR="004C33A6" w:rsidRPr="00E272F4">
          <w:rPr>
            <w:i/>
            <w:iCs/>
            <w:lang w:val="en-US"/>
          </w:rPr>
          <w:t>TT</w:t>
        </w:r>
        <w:r w:rsidR="004C33A6" w:rsidRPr="00E272F4">
          <w:rPr>
            <w:i/>
            <w:iCs/>
          </w:rPr>
          <w:t>-</w:t>
        </w:r>
        <w:r w:rsidR="004C33A6" w:rsidRPr="00E272F4">
          <w:rPr>
            <w:i/>
            <w:iCs/>
            <w:lang w:val="en-US"/>
          </w:rPr>
          <w:t>rounding</w:t>
        </w:r>
        <w:r w:rsidR="004C33A6" w:rsidRPr="00E272F4">
          <w:t>.</w:t>
        </w:r>
        <w:r w:rsidR="004C33A6">
          <w:t xml:space="preserve"> Подробное его описание есть в статье.</w:t>
        </w:r>
      </w:ins>
    </w:p>
    <w:p w14:paraId="071CD890" w14:textId="78ACCED8" w:rsidR="004C33A6" w:rsidRDefault="004C33A6" w:rsidP="00815803">
      <w:pPr>
        <w:rPr>
          <w:ins w:id="139" w:author="Цыганов Артем Николаевич" w:date="2019-09-25T11:30:00Z"/>
        </w:rPr>
      </w:pPr>
    </w:p>
    <w:p w14:paraId="18884010" w14:textId="66C0E3C0" w:rsidR="004C33A6" w:rsidRPr="004C33A6" w:rsidRDefault="004C33A6" w:rsidP="00815803">
      <w:pPr>
        <w:rPr>
          <w:b/>
          <w:sz w:val="32"/>
          <w:szCs w:val="32"/>
        </w:rPr>
      </w:pPr>
      <w:ins w:id="140" w:author="Цыганов Артем Николаевич" w:date="2019-09-25T11:30:00Z">
        <w:r>
          <w:t>Для того, чтобы показат</w:t>
        </w:r>
      </w:ins>
      <w:ins w:id="141" w:author="Цыганов Артем Николаевич" w:date="2019-09-25T11:34:00Z">
        <w:r>
          <w:t xml:space="preserve">ь, насколько </w:t>
        </w:r>
      </w:ins>
      <w:ins w:id="142" w:author="Цыганов Артем Николаевич" w:date="2019-09-25T11:43:00Z">
        <w:r w:rsidR="00B46027">
          <w:t xml:space="preserve">меньше элементов требуется хранить </w:t>
        </w:r>
      </w:ins>
      <w:ins w:id="143" w:author="Цыганов Артем Николаевич" w:date="2019-09-25T11:34:00Z">
        <w:r>
          <w:t>при применении данного алгоритма</w:t>
        </w:r>
      </w:ins>
      <w:ins w:id="144" w:author="Цыганов Артем Николаевич" w:date="2019-09-25T11:30:00Z">
        <w:r>
          <w:t>, б</w:t>
        </w:r>
      </w:ins>
      <w:ins w:id="145" w:author="Цыганов Артем Николаевич" w:date="2019-09-25T11:43:00Z">
        <w:r w:rsidR="00B46027">
          <w:t>ы</w:t>
        </w:r>
      </w:ins>
      <w:ins w:id="146" w:author="Цыганов Артем Николаевич" w:date="2019-09-25T11:30:00Z">
        <w:r>
          <w:t>л проведен следующий эксперимент. Было сгенерировано ок</w:t>
        </w:r>
      </w:ins>
      <w:ins w:id="147" w:author="Цыганов Артем Николаевич" w:date="2019-09-25T11:31:00Z">
        <w:r>
          <w:t>оло 200 случайных тензоров, каждый из которых имел от 3 до 6 размерностей размера от</w:t>
        </w:r>
      </w:ins>
      <w:ins w:id="148" w:author="Цыганов Артем Николаевич" w:date="2019-09-25T11:32:00Z">
        <w:r>
          <w:t xml:space="preserve"> 4 до 7. Данные тензоры были переведены в ТТ-формат с высокой точностью (0.0001), а затем к ним был применен алгорит</w:t>
        </w:r>
      </w:ins>
      <w:ins w:id="149" w:author="Цыганов Артем Николаевич" w:date="2019-09-25T12:16:00Z">
        <w:r w:rsidR="00FB2D3C">
          <w:t>м</w:t>
        </w:r>
      </w:ins>
      <w:ins w:id="150" w:author="Цыганов Артем Николаевич" w:date="2019-09-25T11:32:00Z">
        <w:r>
          <w:t xml:space="preserve"> </w:t>
        </w:r>
        <w:r w:rsidRPr="00E272F4">
          <w:rPr>
            <w:i/>
            <w:iCs/>
            <w:lang w:val="en-US"/>
          </w:rPr>
          <w:t>TT</w:t>
        </w:r>
        <w:r w:rsidRPr="00E272F4">
          <w:rPr>
            <w:i/>
            <w:iCs/>
          </w:rPr>
          <w:t>-</w:t>
        </w:r>
        <w:r w:rsidRPr="00E272F4">
          <w:rPr>
            <w:i/>
            <w:iCs/>
            <w:lang w:val="en-US"/>
          </w:rPr>
          <w:t>rounding</w:t>
        </w:r>
        <w:r>
          <w:t xml:space="preserve"> </w:t>
        </w:r>
      </w:ins>
      <w:ins w:id="151" w:author="Цыганов Артем Николаевич" w:date="2019-09-25T11:33:00Z">
        <w:r>
          <w:t xml:space="preserve">с различными эпсилон. Для того, чтобы график был более наглядным, </w:t>
        </w:r>
      </w:ins>
      <w:ins w:id="152" w:author="Цыганов Артем Николаевич" w:date="2019-09-25T11:35:00Z">
        <w:r>
          <w:t>для каждого эпс</w:t>
        </w:r>
      </w:ins>
      <w:ins w:id="153" w:author="Цыганов Артем Николаевич" w:date="2019-09-25T11:44:00Z">
        <w:r w:rsidR="00B46027">
          <w:t>и</w:t>
        </w:r>
      </w:ins>
      <w:ins w:id="154" w:author="Цыганов Артем Николаевич" w:date="2019-09-25T11:35:00Z">
        <w:r>
          <w:t>лон выбиралась медиана среди значений (разм</w:t>
        </w:r>
      </w:ins>
      <w:ins w:id="155" w:author="Цыганов Артем Николаевич" w:date="2019-09-25T11:44:00Z">
        <w:r w:rsidR="00B46027">
          <w:t>ер</w:t>
        </w:r>
      </w:ins>
      <w:ins w:id="156" w:author="Цыганов Артем Николаевич" w:date="2019-09-25T11:35:00Z">
        <w:r>
          <w:t xml:space="preserve"> до / разме</w:t>
        </w:r>
      </w:ins>
      <w:ins w:id="157" w:author="Цыганов Артем Николаевич" w:date="2019-09-25T11:36:00Z">
        <w:r>
          <w:t>р после</w:t>
        </w:r>
      </w:ins>
      <w:ins w:id="158" w:author="Цыганов Артем Николаевич" w:date="2019-09-25T11:35:00Z">
        <w:r>
          <w:t>)</w:t>
        </w:r>
      </w:ins>
      <w:ins w:id="159" w:author="Цыганов Артем Николаевич" w:date="2019-09-25T11:36:00Z">
        <w:r>
          <w:t>. Результаты представлены на графике ниже.</w:t>
        </w:r>
      </w:ins>
    </w:p>
    <w:p w14:paraId="51359997" w14:textId="105218D7" w:rsidR="00D3585A" w:rsidRDefault="00D3585A" w:rsidP="00815803">
      <w:pPr>
        <w:rPr>
          <w:b/>
          <w:sz w:val="32"/>
          <w:szCs w:val="32"/>
        </w:rPr>
      </w:pPr>
    </w:p>
    <w:p w14:paraId="388FA18F" w14:textId="77777777" w:rsidR="00D3585A" w:rsidRDefault="00D3585A" w:rsidP="00815803">
      <w:pPr>
        <w:rPr>
          <w:b/>
          <w:sz w:val="32"/>
          <w:szCs w:val="32"/>
        </w:rPr>
      </w:pPr>
    </w:p>
    <w:p w14:paraId="1D42345C" w14:textId="0FDF647F" w:rsidR="00C96591" w:rsidRDefault="00C96591" w:rsidP="00815803">
      <w:pPr>
        <w:rPr>
          <w:b/>
          <w:sz w:val="32"/>
          <w:szCs w:val="32"/>
        </w:rPr>
      </w:pPr>
    </w:p>
    <w:p w14:paraId="081F2306" w14:textId="145EFD1F" w:rsidR="00C96591" w:rsidRDefault="004C33A6" w:rsidP="004C33A6">
      <w:pPr>
        <w:jc w:val="center"/>
        <w:rPr>
          <w:ins w:id="160" w:author="Цыганов Артем Николаевич" w:date="2019-09-25T11:44:00Z"/>
          <w:b/>
          <w:sz w:val="32"/>
          <w:szCs w:val="32"/>
        </w:rPr>
      </w:pPr>
      <w:ins w:id="161" w:author="Цыганов Артем Николаевич" w:date="2019-09-25T11:38:00Z">
        <w:r>
          <w:rPr>
            <w:noProof/>
          </w:rPr>
          <w:drawing>
            <wp:inline distT="0" distB="0" distL="0" distR="0" wp14:anchorId="4E752B84" wp14:editId="0013558D">
              <wp:extent cx="4064209" cy="3048157"/>
              <wp:effectExtent l="0" t="0" r="0" b="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64209" cy="304815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FE62308" w14:textId="281FE793" w:rsidR="00B46027" w:rsidRDefault="00B46027" w:rsidP="004C33A6">
      <w:pPr>
        <w:jc w:val="center"/>
        <w:rPr>
          <w:ins w:id="162" w:author="Цыганов Артем Николаевич" w:date="2019-09-25T11:45:00Z"/>
          <w:b/>
          <w:sz w:val="32"/>
          <w:szCs w:val="32"/>
        </w:rPr>
      </w:pPr>
    </w:p>
    <w:p w14:paraId="6B03CBF0" w14:textId="0BB3B8B7" w:rsidR="00B46027" w:rsidRDefault="00B46027" w:rsidP="004C33A6">
      <w:pPr>
        <w:jc w:val="center"/>
        <w:rPr>
          <w:ins w:id="163" w:author="Цыганов Артем Николаевич" w:date="2019-09-25T11:45:00Z"/>
          <w:b/>
          <w:sz w:val="32"/>
          <w:szCs w:val="32"/>
        </w:rPr>
      </w:pPr>
    </w:p>
    <w:p w14:paraId="3E64759F" w14:textId="77777777" w:rsidR="00B46027" w:rsidRDefault="00B46027" w:rsidP="004C33A6">
      <w:pPr>
        <w:jc w:val="center"/>
        <w:rPr>
          <w:b/>
          <w:sz w:val="32"/>
          <w:szCs w:val="32"/>
        </w:rPr>
        <w:pPrChange w:id="164" w:author="Цыганов Артем Николаевич" w:date="2019-09-25T11:38:00Z">
          <w:pPr/>
        </w:pPrChange>
      </w:pPr>
    </w:p>
    <w:p w14:paraId="5A49086B" w14:textId="7DD7D4C3" w:rsidR="00B46027" w:rsidRDefault="00B46027" w:rsidP="00C96591">
      <w:pPr>
        <w:rPr>
          <w:ins w:id="165" w:author="Цыганов Артем Николаевич" w:date="2019-09-25T11:46:00Z"/>
          <w:b/>
          <w:sz w:val="32"/>
          <w:szCs w:val="32"/>
        </w:rPr>
      </w:pPr>
      <w:ins w:id="166" w:author="Цыганов Артем Николаевич" w:date="2019-09-25T11:45:00Z">
        <w:r>
          <w:rPr>
            <w:b/>
            <w:sz w:val="32"/>
            <w:szCs w:val="32"/>
          </w:rPr>
          <w:t>Заключение</w:t>
        </w:r>
      </w:ins>
    </w:p>
    <w:p w14:paraId="5C0A2849" w14:textId="77777777" w:rsidR="00B46027" w:rsidRPr="00B46027" w:rsidRDefault="00B46027" w:rsidP="00C96591">
      <w:pPr>
        <w:rPr>
          <w:ins w:id="167" w:author="Цыганов Артем Николаевич" w:date="2019-09-25T11:45:00Z"/>
          <w:b/>
          <w:sz w:val="32"/>
          <w:szCs w:val="32"/>
          <w:rPrChange w:id="168" w:author="Цыганов Артем Николаевич" w:date="2019-09-25T11:45:00Z">
            <w:rPr>
              <w:ins w:id="169" w:author="Цыганов Артем Николаевич" w:date="2019-09-25T11:45:00Z"/>
            </w:rPr>
          </w:rPrChange>
        </w:rPr>
      </w:pPr>
    </w:p>
    <w:p w14:paraId="5397562F" w14:textId="2F01272F" w:rsidR="00C96591" w:rsidRDefault="00C96591" w:rsidP="00C96591">
      <w:r>
        <w:t>В ходе практики я столкнулся с несколькими проблемами. Первая из них возникла еще на этапе прочтения статьи – к сожалению, в ней допущены различные опечатки, в связи с чем приходилось тратить гораздо больше времени на разбор конкретных теорем.</w:t>
      </w:r>
    </w:p>
    <w:p w14:paraId="6FD21D84" w14:textId="77777777" w:rsidR="00C96591" w:rsidRDefault="00C96591" w:rsidP="00C96591">
      <w:r>
        <w:t>Следующие проблемы появились на этапе реализации алгоритмов.</w:t>
      </w:r>
    </w:p>
    <w:p w14:paraId="6AC345FD" w14:textId="1653D8CA" w:rsidR="00C96591" w:rsidDel="00B46027" w:rsidRDefault="00C96591" w:rsidP="00C96591">
      <w:pPr>
        <w:rPr>
          <w:del w:id="170" w:author="Цыганов Артем Николаевич" w:date="2019-09-25T11:46:00Z"/>
        </w:rPr>
      </w:pPr>
      <w:del w:id="171" w:author="Цыганов Артем Николаевич" w:date="2019-09-25T11:46:00Z">
        <w:r w:rsidDel="00B46027">
          <w:delText xml:space="preserve">Алгоритмы были реализованы на языке  </w:delText>
        </w:r>
        <w:r w:rsidDel="00B46027">
          <w:rPr>
            <w:lang w:val="en-US"/>
          </w:rPr>
          <w:delText>Python</w:delText>
        </w:r>
        <w:r w:rsidRPr="00815803" w:rsidDel="00B46027">
          <w:delText xml:space="preserve"> 3 </w:delText>
        </w:r>
        <w:r w:rsidDel="00B46027">
          <w:delText xml:space="preserve">с использованием библиотеки </w:delText>
        </w:r>
        <w:r w:rsidDel="00B46027">
          <w:rPr>
            <w:lang w:val="en-US"/>
          </w:rPr>
          <w:delText>numpy</w:delText>
        </w:r>
        <w:r w:rsidRPr="00C96591" w:rsidDel="00B46027">
          <w:delText>.</w:delText>
        </w:r>
      </w:del>
    </w:p>
    <w:p w14:paraId="6060F09F" w14:textId="1C9CE5B9" w:rsidR="00C96591" w:rsidRDefault="00C96591" w:rsidP="00C96591">
      <w:pPr>
        <w:rPr>
          <w:ins w:id="172" w:author="Цыганов Артем Николаевич" w:date="2019-09-25T11:49:00Z"/>
        </w:rPr>
      </w:pPr>
      <w:r>
        <w:t>Одной из целью практики было показать, что с ТТ-форматом можно работать быстрее, чем с обычным представлением тензоров. Однако в связи с тем, чт</w:t>
      </w:r>
      <w:ins w:id="173" w:author="Цыганов Артем Николаевич" w:date="2019-09-25T11:46:00Z">
        <w:r w:rsidR="00B46027">
          <w:t xml:space="preserve">о библиотека </w:t>
        </w:r>
      </w:ins>
      <w:proofErr w:type="spellStart"/>
      <w:ins w:id="174" w:author="Цыганов Артем Николаевич" w:date="2019-09-25T11:47:00Z">
        <w:r w:rsidR="00B46027" w:rsidRPr="00FB2D3C">
          <w:rPr>
            <w:i/>
            <w:iCs/>
            <w:lang w:val="en-US"/>
            <w:rPrChange w:id="175" w:author="Цыганов Артем Николаевич" w:date="2019-09-25T12:17:00Z">
              <w:rPr>
                <w:lang w:val="en-US"/>
              </w:rPr>
            </w:rPrChange>
          </w:rPr>
          <w:t>numpy</w:t>
        </w:r>
        <w:proofErr w:type="spellEnd"/>
        <w:r w:rsidR="00B46027">
          <w:t xml:space="preserve"> написана на языке </w:t>
        </w:r>
        <w:r w:rsidR="00B46027" w:rsidRPr="00FB2D3C">
          <w:rPr>
            <w:i/>
            <w:iCs/>
            <w:rPrChange w:id="176" w:author="Цыганов Артем Николаевич" w:date="2019-09-25T12:17:00Z">
              <w:rPr/>
            </w:rPrChange>
          </w:rPr>
          <w:t>С++</w:t>
        </w:r>
      </w:ins>
      <w:ins w:id="177" w:author="Цыганов Артем Николаевич" w:date="2019-09-25T12:17:00Z">
        <w:r w:rsidR="00FB2D3C">
          <w:t>,</w:t>
        </w:r>
      </w:ins>
      <w:ins w:id="178" w:author="Цыганов Артем Николаевич" w:date="2019-09-25T11:47:00Z">
        <w:r w:rsidR="00B46027">
          <w:t xml:space="preserve"> который является очень производительным, а алгоритмы из </w:t>
        </w:r>
        <w:r w:rsidR="00B46027">
          <w:lastRenderedPageBreak/>
          <w:t xml:space="preserve">статьи были реализованы на </w:t>
        </w:r>
        <w:r w:rsidR="00B46027" w:rsidRPr="00FB2D3C">
          <w:rPr>
            <w:i/>
            <w:iCs/>
            <w:lang w:val="en-US"/>
            <w:rPrChange w:id="179" w:author="Цыганов Артем Николаевич" w:date="2019-09-25T12:17:00Z">
              <w:rPr>
                <w:lang w:val="en-US"/>
              </w:rPr>
            </w:rPrChange>
          </w:rPr>
          <w:t>Python</w:t>
        </w:r>
        <w:r w:rsidR="00B46027" w:rsidRPr="00FB2D3C">
          <w:rPr>
            <w:i/>
            <w:iCs/>
            <w:rPrChange w:id="180" w:author="Цыганов Артем Николаевич" w:date="2019-09-25T12:17:00Z">
              <w:rPr>
                <w:lang w:val="en-US"/>
              </w:rPr>
            </w:rPrChange>
          </w:rPr>
          <w:t xml:space="preserve"> 3</w:t>
        </w:r>
      </w:ins>
      <w:ins w:id="181" w:author="Цыганов Артем Николаевич" w:date="2019-09-25T11:48:00Z">
        <w:r w:rsidR="00B46027">
          <w:t xml:space="preserve">, то убедиться в скорости не получилось. Мне кажется, если написать класс на языке </w:t>
        </w:r>
        <w:r w:rsidR="00B46027" w:rsidRPr="00FB2D3C">
          <w:rPr>
            <w:i/>
            <w:iCs/>
            <w:rPrChange w:id="182" w:author="Цыганов Артем Николаевич" w:date="2019-09-25T12:18:00Z">
              <w:rPr/>
            </w:rPrChange>
          </w:rPr>
          <w:t>С++</w:t>
        </w:r>
      </w:ins>
      <w:ins w:id="183" w:author="Цыганов Артем Николаевич" w:date="2019-09-25T11:49:00Z">
        <w:r w:rsidR="00B46027">
          <w:t xml:space="preserve"> и провести численные эксперименты, то </w:t>
        </w:r>
        <w:r w:rsidR="00545A66">
          <w:t>ТТ формат окажется более производительным.</w:t>
        </w:r>
      </w:ins>
      <w:del w:id="184" w:author="Цыганов Артем Николаевич" w:date="2019-09-25T11:46:00Z">
        <w:r w:rsidDel="00B46027">
          <w:delText xml:space="preserve">о </w:delText>
        </w:r>
      </w:del>
    </w:p>
    <w:p w14:paraId="6E0B2CEB" w14:textId="372202CF" w:rsidR="00545A66" w:rsidRDefault="00545A66" w:rsidP="00C96591">
      <w:pPr>
        <w:rPr>
          <w:ins w:id="185" w:author="Цыганов Артем Николаевич" w:date="2019-09-25T11:51:00Z"/>
        </w:rPr>
      </w:pPr>
      <w:ins w:id="186" w:author="Цыганов Артем Николаевич" w:date="2019-09-25T11:49:00Z">
        <w:r>
          <w:t xml:space="preserve">Также хотелось бы отметить, что более </w:t>
        </w:r>
      </w:ins>
      <w:ins w:id="187" w:author="Цыганов Артем Николаевич" w:date="2019-09-25T11:50:00Z">
        <w:r>
          <w:t>реалистичное представление о скорости работы возможно было бы получить на тензорах с очень большим числом элементов (несколько миллионов). Но, к сожалению</w:t>
        </w:r>
      </w:ins>
      <w:ins w:id="188" w:author="Цыганов Артем Николаевич" w:date="2019-09-25T11:51:00Z">
        <w:r>
          <w:t>, у меня не было возможности провести их, так как для этого нужен более мощный ком</w:t>
        </w:r>
      </w:ins>
      <w:ins w:id="189" w:author="Цыганов Артем Николаевич" w:date="2019-09-25T11:53:00Z">
        <w:r>
          <w:t>п</w:t>
        </w:r>
      </w:ins>
      <w:ins w:id="190" w:author="Цыганов Артем Николаевич" w:date="2019-09-25T11:51:00Z">
        <w:r>
          <w:t>ьютер.</w:t>
        </w:r>
        <w:r>
          <w:br/>
        </w:r>
        <w:r>
          <w:br/>
        </w:r>
      </w:ins>
    </w:p>
    <w:p w14:paraId="0859A2B2" w14:textId="410419C7" w:rsidR="00545A66" w:rsidRDefault="00545A66" w:rsidP="00C96591">
      <w:ins w:id="191" w:author="Цыганов Артем Николаевич" w:date="2019-09-25T11:55:00Z">
        <w:r>
          <w:t>Тем не менее, эксперименты показывают, что данный формат действительно очень полезен. Отчетливо виден выигрыш в памяти, что</w:t>
        </w:r>
      </w:ins>
      <w:ins w:id="192" w:author="Цыганов Артем Николаевич" w:date="2019-09-25T11:56:00Z">
        <w:r>
          <w:t xml:space="preserve"> существенно при работе с, например, облачными технологиями.</w:t>
        </w:r>
      </w:ins>
      <w:ins w:id="193" w:author="Цыганов Артем Николаевич" w:date="2019-09-25T11:58:00Z">
        <w:r>
          <w:t xml:space="preserve"> </w:t>
        </w:r>
      </w:ins>
      <w:ins w:id="194" w:author="Цыганов Артем Николаевич" w:date="2019-09-25T11:59:00Z">
        <w:r w:rsidR="009734D2">
          <w:t xml:space="preserve">Думаю, </w:t>
        </w:r>
      </w:ins>
      <w:ins w:id="195" w:author="Цыганов Артем Николаевич" w:date="2019-09-25T12:00:00Z">
        <w:r w:rsidR="009734D2">
          <w:t xml:space="preserve"> </w:t>
        </w:r>
      </w:ins>
      <w:ins w:id="196" w:author="Цыганов Артем Николаевич" w:date="2019-09-25T12:18:00Z">
        <w:r w:rsidR="00FB2D3C">
          <w:t>поиски новых способов представления тенз</w:t>
        </w:r>
      </w:ins>
      <w:ins w:id="197" w:author="Цыганов Артем Николаевич" w:date="2019-09-25T12:19:00Z">
        <w:r w:rsidR="00FB2D3C">
          <w:t>оров будут и в дальнейшем</w:t>
        </w:r>
      </w:ins>
      <w:ins w:id="198" w:author="Цыганов Артем Николаевич" w:date="2019-09-25T12:00:00Z">
        <w:r w:rsidR="009734D2">
          <w:t>.</w:t>
        </w:r>
      </w:ins>
      <w:ins w:id="199" w:author="Цыганов Артем Николаевич" w:date="2019-09-25T11:52:00Z">
        <w:r>
          <w:t xml:space="preserve"> </w:t>
        </w:r>
      </w:ins>
    </w:p>
    <w:p w14:paraId="6D1ED9D3" w14:textId="77777777" w:rsidR="00C96591" w:rsidDel="00FB2D3C" w:rsidRDefault="00C96591" w:rsidP="00815803">
      <w:pPr>
        <w:rPr>
          <w:del w:id="200" w:author="Цыганов Артем Николаевич" w:date="2019-09-25T12:19:00Z"/>
          <w:b/>
          <w:sz w:val="32"/>
          <w:szCs w:val="32"/>
        </w:rPr>
      </w:pPr>
    </w:p>
    <w:p w14:paraId="76F1BF47" w14:textId="424834EA" w:rsidR="00332E1E" w:rsidRPr="00332E1E" w:rsidDel="00FB2D3C" w:rsidRDefault="00815803" w:rsidP="00332E1E">
      <w:pPr>
        <w:rPr>
          <w:del w:id="201" w:author="Цыганов Артем Николаевич" w:date="2019-09-25T12:19:00Z"/>
          <w:b/>
        </w:rPr>
      </w:pPr>
      <w:del w:id="202" w:author="Цыганов Артем Николаевич" w:date="2019-09-25T12:19:00Z">
        <w:r w:rsidRPr="00332E1E" w:rsidDel="00FB2D3C">
          <w:rPr>
            <w:b/>
          </w:rPr>
          <w:delText xml:space="preserve">Календарный </w:delText>
        </w:r>
        <w:r w:rsidR="00332E1E" w:rsidRPr="00332E1E" w:rsidDel="00FB2D3C">
          <w:rPr>
            <w:b/>
          </w:rPr>
          <w:delText>план-график с отметками о выполнении</w:delText>
        </w:r>
      </w:del>
    </w:p>
    <w:tbl>
      <w:tblPr>
        <w:tblW w:w="9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1701"/>
        <w:gridCol w:w="4394"/>
        <w:gridCol w:w="2551"/>
      </w:tblGrid>
      <w:tr w:rsidR="00332E1E" w:rsidDel="00FB2D3C" w14:paraId="3B29357E" w14:textId="6645F8EB" w:rsidTr="00332E1E">
        <w:trPr>
          <w:del w:id="203" w:author="Цыганов Артем Николаевич" w:date="2019-09-25T12:19:00Z"/>
        </w:trPr>
        <w:tc>
          <w:tcPr>
            <w:tcW w:w="567" w:type="dxa"/>
          </w:tcPr>
          <w:p w14:paraId="58DD9952" w14:textId="3D496DCC" w:rsidR="00332E1E" w:rsidRPr="00EB79A8" w:rsidDel="00FB2D3C" w:rsidRDefault="00332E1E" w:rsidP="00332E1E">
            <w:pPr>
              <w:rPr>
                <w:del w:id="204" w:author="Цыганов Артем Николаевич" w:date="2019-09-25T12:19:00Z"/>
                <w:moveFrom w:id="205" w:author="Цыганов Артем Николаевич" w:date="2019-09-25T12:04:00Z"/>
                <w:sz w:val="20"/>
                <w:szCs w:val="20"/>
              </w:rPr>
            </w:pPr>
            <w:moveFromRangeStart w:id="206" w:author="Цыганов Артем Николаевич" w:date="2019-09-25T12:04:00Z" w:name="move20305448"/>
            <w:moveFrom w:id="207" w:author="Цыганов Артем Николаевич" w:date="2019-09-25T12:04:00Z">
              <w:del w:id="208" w:author="Цыганов Артем Николаевич" w:date="2019-09-25T12:19:00Z">
                <w:r w:rsidRPr="00EB79A8" w:rsidDel="00FB2D3C">
                  <w:rPr>
                    <w:sz w:val="20"/>
                    <w:szCs w:val="20"/>
                  </w:rPr>
                  <w:delText>№ п/п</w:delText>
                </w:r>
              </w:del>
            </w:moveFrom>
          </w:p>
        </w:tc>
        <w:tc>
          <w:tcPr>
            <w:tcW w:w="1701" w:type="dxa"/>
          </w:tcPr>
          <w:p w14:paraId="484FCCDC" w14:textId="1354ABD0" w:rsidR="00332E1E" w:rsidRPr="00EB79A8" w:rsidDel="00FB2D3C" w:rsidRDefault="00332E1E" w:rsidP="00332E1E">
            <w:pPr>
              <w:rPr>
                <w:del w:id="209" w:author="Цыганов Артем Николаевич" w:date="2019-09-25T12:19:00Z"/>
                <w:moveFrom w:id="210" w:author="Цыганов Артем Николаевич" w:date="2019-09-25T12:04:00Z"/>
                <w:sz w:val="20"/>
                <w:szCs w:val="20"/>
              </w:rPr>
            </w:pPr>
            <w:moveFrom w:id="211" w:author="Цыганов Артем Николаевич" w:date="2019-09-25T12:04:00Z">
              <w:del w:id="212" w:author="Цыганов Артем Николаевич" w:date="2019-09-25T12:19:00Z">
                <w:r w:rsidRPr="00EB79A8" w:rsidDel="00FB2D3C">
                  <w:rPr>
                    <w:sz w:val="20"/>
                    <w:szCs w:val="20"/>
                  </w:rPr>
                  <w:delText>Сроки проведения</w:delText>
                </w:r>
              </w:del>
            </w:moveFrom>
          </w:p>
        </w:tc>
        <w:tc>
          <w:tcPr>
            <w:tcW w:w="4394" w:type="dxa"/>
          </w:tcPr>
          <w:p w14:paraId="3872E73E" w14:textId="44FC32D6" w:rsidR="00332E1E" w:rsidRPr="00EB79A8" w:rsidDel="00FB2D3C" w:rsidRDefault="00332E1E" w:rsidP="00332E1E">
            <w:pPr>
              <w:rPr>
                <w:del w:id="213" w:author="Цыганов Артем Николаевич" w:date="2019-09-25T12:19:00Z"/>
                <w:moveFrom w:id="214" w:author="Цыганов Артем Николаевич" w:date="2019-09-25T12:04:00Z"/>
                <w:sz w:val="20"/>
                <w:szCs w:val="20"/>
              </w:rPr>
            </w:pPr>
            <w:moveFrom w:id="215" w:author="Цыганов Артем Николаевич" w:date="2019-09-25T12:04:00Z">
              <w:del w:id="216" w:author="Цыганов Артем Николаевич" w:date="2019-09-25T12:19:00Z">
                <w:r w:rsidRPr="00EB79A8" w:rsidDel="00FB2D3C">
                  <w:rPr>
                    <w:sz w:val="20"/>
                    <w:szCs w:val="20"/>
                  </w:rPr>
                  <w:delText>Выполненные работы</w:delText>
                </w:r>
              </w:del>
            </w:moveFrom>
          </w:p>
        </w:tc>
        <w:tc>
          <w:tcPr>
            <w:tcW w:w="2551" w:type="dxa"/>
          </w:tcPr>
          <w:p w14:paraId="2B1E0EC4" w14:textId="4C835AFA" w:rsidR="00332E1E" w:rsidRPr="00EB79A8" w:rsidDel="00FB2D3C" w:rsidRDefault="00332E1E" w:rsidP="00332E1E">
            <w:pPr>
              <w:rPr>
                <w:del w:id="217" w:author="Цыганов Артем Николаевич" w:date="2019-09-25T12:19:00Z"/>
                <w:moveFrom w:id="218" w:author="Цыганов Артем Николаевич" w:date="2019-09-25T12:04:00Z"/>
                <w:sz w:val="20"/>
                <w:szCs w:val="20"/>
              </w:rPr>
            </w:pPr>
            <w:moveFrom w:id="219" w:author="Цыганов Артем Николаевич" w:date="2019-09-25T12:04:00Z">
              <w:del w:id="220" w:author="Цыганов Артем Николаевич" w:date="2019-09-25T12:19:00Z">
                <w:r w:rsidRPr="00EB79A8" w:rsidDel="00FB2D3C">
                  <w:rPr>
                    <w:sz w:val="20"/>
                    <w:szCs w:val="20"/>
                  </w:rPr>
                  <w:delText>Отметка руководителя о выполнении (подпись)</w:delText>
                </w:r>
              </w:del>
            </w:moveFrom>
          </w:p>
        </w:tc>
      </w:tr>
      <w:tr w:rsidR="00332E1E" w:rsidDel="00FB2D3C" w14:paraId="0CE91718" w14:textId="41344AF7" w:rsidTr="00332E1E">
        <w:trPr>
          <w:del w:id="221" w:author="Цыганов Артем Николаевич" w:date="2019-09-25T12:19:00Z"/>
        </w:trPr>
        <w:tc>
          <w:tcPr>
            <w:tcW w:w="567" w:type="dxa"/>
          </w:tcPr>
          <w:p w14:paraId="36F5F6C5" w14:textId="1C18A2C8" w:rsidR="00332E1E" w:rsidRPr="00EB79A8" w:rsidDel="00FB2D3C" w:rsidRDefault="00332E1E" w:rsidP="00332E1E">
            <w:pPr>
              <w:rPr>
                <w:del w:id="222" w:author="Цыганов Артем Николаевич" w:date="2019-09-25T12:19:00Z"/>
                <w:moveFrom w:id="223" w:author="Цыганов Артем Николаевич" w:date="2019-09-25T12:04:00Z"/>
                <w:sz w:val="20"/>
                <w:szCs w:val="20"/>
              </w:rPr>
            </w:pPr>
            <w:moveFrom w:id="224" w:author="Цыганов Артем Николаевич" w:date="2019-09-25T12:04:00Z">
              <w:del w:id="225" w:author="Цыганов Артем Николаевич" w:date="2019-09-25T12:19:00Z">
                <w:r w:rsidRPr="00EB79A8" w:rsidDel="00FB2D3C">
                  <w:rPr>
                    <w:sz w:val="20"/>
                    <w:szCs w:val="20"/>
                  </w:rPr>
                  <w:delText>1</w:delText>
                </w:r>
              </w:del>
            </w:moveFrom>
          </w:p>
        </w:tc>
        <w:tc>
          <w:tcPr>
            <w:tcW w:w="1701" w:type="dxa"/>
          </w:tcPr>
          <w:p w14:paraId="1508AECC" w14:textId="6E811BB3" w:rsidR="00332E1E" w:rsidRPr="00EB79A8" w:rsidDel="00FB2D3C" w:rsidRDefault="00332E1E" w:rsidP="00332E1E">
            <w:pPr>
              <w:spacing w:before="120" w:after="120"/>
              <w:rPr>
                <w:del w:id="226" w:author="Цыганов Артем Николаевич" w:date="2019-09-25T12:19:00Z"/>
                <w:moveFrom w:id="227" w:author="Цыганов Артем Николаевич" w:date="2019-09-25T12:04:00Z"/>
                <w:sz w:val="20"/>
                <w:szCs w:val="20"/>
              </w:rPr>
            </w:pPr>
            <w:moveFrom w:id="228" w:author="Цыганов Артем Николаевич" w:date="2019-09-25T12:04:00Z">
              <w:del w:id="229" w:author="Цыганов Артем Николаевич" w:date="2019-09-25T12:19:00Z">
                <w:r w:rsidRPr="00EB79A8" w:rsidDel="00FB2D3C">
                  <w:rPr>
                    <w:sz w:val="20"/>
                    <w:szCs w:val="20"/>
                  </w:rPr>
                  <w:delText>15.07.19</w:delText>
                </w:r>
              </w:del>
            </w:moveFrom>
          </w:p>
        </w:tc>
        <w:tc>
          <w:tcPr>
            <w:tcW w:w="4394" w:type="dxa"/>
          </w:tcPr>
          <w:p w14:paraId="092689AD" w14:textId="0E540608" w:rsidR="00332E1E" w:rsidRPr="00EB79A8" w:rsidDel="00FB2D3C" w:rsidRDefault="00332E1E" w:rsidP="00332E1E">
            <w:pPr>
              <w:spacing w:before="120" w:after="120"/>
              <w:rPr>
                <w:del w:id="230" w:author="Цыганов Артем Николаевич" w:date="2019-09-25T12:19:00Z"/>
                <w:moveFrom w:id="231" w:author="Цыганов Артем Николаевич" w:date="2019-09-25T12:04:00Z"/>
                <w:sz w:val="20"/>
                <w:szCs w:val="20"/>
              </w:rPr>
            </w:pPr>
            <w:moveFrom w:id="232" w:author="Цыганов Артем Николаевич" w:date="2019-09-25T12:04:00Z">
              <w:del w:id="233" w:author="Цыганов Артем Николаевич" w:date="2019-09-25T12:19:00Z">
                <w:r w:rsidRPr="00EB79A8" w:rsidDel="00FB2D3C">
                  <w:rPr>
                    <w:sz w:val="20"/>
                    <w:szCs w:val="20"/>
                  </w:rPr>
                  <w:delText>1. Организационное собрание</w:delText>
                </w:r>
              </w:del>
            </w:moveFrom>
          </w:p>
        </w:tc>
        <w:tc>
          <w:tcPr>
            <w:tcW w:w="2551" w:type="dxa"/>
          </w:tcPr>
          <w:p w14:paraId="267C62DA" w14:textId="48781116" w:rsidR="00332E1E" w:rsidRPr="00EB79A8" w:rsidDel="00FB2D3C" w:rsidRDefault="00332E1E" w:rsidP="00332E1E">
            <w:pPr>
              <w:rPr>
                <w:del w:id="234" w:author="Цыганов Артем Николаевич" w:date="2019-09-25T12:19:00Z"/>
                <w:moveFrom w:id="235" w:author="Цыганов Артем Николаевич" w:date="2019-09-25T12:04:00Z"/>
                <w:sz w:val="20"/>
                <w:szCs w:val="20"/>
              </w:rPr>
            </w:pPr>
          </w:p>
        </w:tc>
      </w:tr>
      <w:tr w:rsidR="00332E1E" w:rsidRPr="00A12B51" w:rsidDel="00FB2D3C" w14:paraId="6ABE9840" w14:textId="1D0FBD81" w:rsidTr="00332E1E">
        <w:trPr>
          <w:del w:id="236" w:author="Цыганов Артем Николаевич" w:date="2019-09-25T12:19:00Z"/>
        </w:trPr>
        <w:tc>
          <w:tcPr>
            <w:tcW w:w="567" w:type="dxa"/>
          </w:tcPr>
          <w:p w14:paraId="6527BBA6" w14:textId="641A6897" w:rsidR="00332E1E" w:rsidRPr="00EB79A8" w:rsidDel="00FB2D3C" w:rsidRDefault="00332E1E" w:rsidP="00332E1E">
            <w:pPr>
              <w:rPr>
                <w:del w:id="237" w:author="Цыганов Артем Николаевич" w:date="2019-09-25T12:19:00Z"/>
                <w:moveFrom w:id="238" w:author="Цыганов Артем Николаевич" w:date="2019-09-25T12:04:00Z"/>
                <w:sz w:val="20"/>
                <w:szCs w:val="20"/>
              </w:rPr>
            </w:pPr>
            <w:moveFrom w:id="239" w:author="Цыганов Артем Николаевич" w:date="2019-09-25T12:04:00Z">
              <w:del w:id="240" w:author="Цыганов Артем Николаевич" w:date="2019-09-25T12:19:00Z">
                <w:r w:rsidRPr="00EB79A8" w:rsidDel="00FB2D3C">
                  <w:rPr>
                    <w:sz w:val="20"/>
                    <w:szCs w:val="20"/>
                  </w:rPr>
                  <w:delText>2</w:delText>
                </w:r>
              </w:del>
            </w:moveFrom>
          </w:p>
        </w:tc>
        <w:tc>
          <w:tcPr>
            <w:tcW w:w="1701" w:type="dxa"/>
          </w:tcPr>
          <w:p w14:paraId="4056B788" w14:textId="6E874BD8" w:rsidR="00332E1E" w:rsidRPr="00EB79A8" w:rsidDel="00FB2D3C" w:rsidRDefault="00332E1E" w:rsidP="00332E1E">
            <w:pPr>
              <w:spacing w:before="120" w:after="120"/>
              <w:rPr>
                <w:del w:id="241" w:author="Цыганов Артем Николаевич" w:date="2019-09-25T12:19:00Z"/>
                <w:moveFrom w:id="242" w:author="Цыганов Артем Николаевич" w:date="2019-09-25T12:04:00Z"/>
                <w:sz w:val="20"/>
                <w:szCs w:val="20"/>
              </w:rPr>
            </w:pPr>
            <w:moveFrom w:id="243" w:author="Цыганов Артем Николаевич" w:date="2019-09-25T12:04:00Z">
              <w:del w:id="244" w:author="Цыганов Артем Николаевич" w:date="2019-09-25T12:19:00Z">
                <w:r w:rsidRPr="00EB79A8" w:rsidDel="00FB2D3C">
                  <w:rPr>
                    <w:sz w:val="20"/>
                    <w:szCs w:val="20"/>
                  </w:rPr>
                  <w:delText>15.07.19</w:delText>
                </w:r>
              </w:del>
            </w:moveFrom>
          </w:p>
        </w:tc>
        <w:tc>
          <w:tcPr>
            <w:tcW w:w="4394" w:type="dxa"/>
          </w:tcPr>
          <w:p w14:paraId="59CBA948" w14:textId="56625EE7" w:rsidR="00332E1E" w:rsidRPr="00EB79A8" w:rsidDel="00FB2D3C" w:rsidRDefault="00332E1E" w:rsidP="00332E1E">
            <w:pPr>
              <w:spacing w:before="120" w:after="120"/>
              <w:rPr>
                <w:del w:id="245" w:author="Цыганов Артем Николаевич" w:date="2019-09-25T12:19:00Z"/>
                <w:moveFrom w:id="246" w:author="Цыганов Артем Николаевич" w:date="2019-09-25T12:04:00Z"/>
                <w:sz w:val="20"/>
                <w:szCs w:val="20"/>
              </w:rPr>
            </w:pPr>
            <w:moveFrom w:id="247" w:author="Цыганов Артем Николаевич" w:date="2019-09-25T12:04:00Z">
              <w:del w:id="248" w:author="Цыганов Артем Николаевич" w:date="2019-09-25T12:19:00Z">
                <w:r w:rsidRPr="00EB79A8" w:rsidDel="00FB2D3C">
                  <w:rPr>
                    <w:sz w:val="20"/>
                    <w:szCs w:val="20"/>
                  </w:rPr>
                  <w:delText>2. Инструктаж по ознакомлению с требованиями охраны труда, техники безопасности, пожарной безопасности, а также правилами внутреннего трудового распорядка</w:delText>
                </w:r>
              </w:del>
            </w:moveFrom>
          </w:p>
        </w:tc>
        <w:tc>
          <w:tcPr>
            <w:tcW w:w="2551" w:type="dxa"/>
          </w:tcPr>
          <w:p w14:paraId="752A16EE" w14:textId="16DFA6D3" w:rsidR="00332E1E" w:rsidRPr="00EB79A8" w:rsidDel="00FB2D3C" w:rsidRDefault="00332E1E" w:rsidP="00332E1E">
            <w:pPr>
              <w:rPr>
                <w:del w:id="249" w:author="Цыганов Артем Николаевич" w:date="2019-09-25T12:19:00Z"/>
                <w:moveFrom w:id="250" w:author="Цыганов Артем Николаевич" w:date="2019-09-25T12:04:00Z"/>
                <w:sz w:val="20"/>
                <w:szCs w:val="20"/>
              </w:rPr>
            </w:pPr>
          </w:p>
        </w:tc>
      </w:tr>
      <w:tr w:rsidR="00332E1E" w:rsidDel="00FB2D3C" w14:paraId="11CBB5E1" w14:textId="135FDEBA" w:rsidTr="00332E1E">
        <w:trPr>
          <w:del w:id="251" w:author="Цыганов Артем Николаевич" w:date="2019-09-25T12:19:00Z"/>
        </w:trPr>
        <w:tc>
          <w:tcPr>
            <w:tcW w:w="567" w:type="dxa"/>
          </w:tcPr>
          <w:p w14:paraId="2CE3CFC1" w14:textId="29C2C8ED" w:rsidR="00332E1E" w:rsidRPr="00EB79A8" w:rsidDel="00FB2D3C" w:rsidRDefault="00332E1E" w:rsidP="00332E1E">
            <w:pPr>
              <w:rPr>
                <w:del w:id="252" w:author="Цыганов Артем Николаевич" w:date="2019-09-25T12:19:00Z"/>
                <w:moveFrom w:id="253" w:author="Цыганов Артем Николаевич" w:date="2019-09-25T12:04:00Z"/>
                <w:sz w:val="20"/>
                <w:szCs w:val="20"/>
              </w:rPr>
            </w:pPr>
            <w:moveFrom w:id="254" w:author="Цыганов Артем Николаевич" w:date="2019-09-25T12:04:00Z">
              <w:del w:id="255" w:author="Цыганов Артем Николаевич" w:date="2019-09-25T12:19:00Z">
                <w:r w:rsidRPr="00EB79A8" w:rsidDel="00FB2D3C">
                  <w:rPr>
                    <w:sz w:val="20"/>
                    <w:szCs w:val="20"/>
                  </w:rPr>
                  <w:delText>3</w:delText>
                </w:r>
              </w:del>
            </w:moveFrom>
          </w:p>
        </w:tc>
        <w:tc>
          <w:tcPr>
            <w:tcW w:w="1701" w:type="dxa"/>
          </w:tcPr>
          <w:p w14:paraId="3AA5E64C" w14:textId="766FF927" w:rsidR="00332E1E" w:rsidRPr="00EB79A8" w:rsidDel="00FB2D3C" w:rsidRDefault="00332E1E" w:rsidP="00332E1E">
            <w:pPr>
              <w:spacing w:before="120" w:after="120"/>
              <w:rPr>
                <w:del w:id="256" w:author="Цыганов Артем Николаевич" w:date="2019-09-25T12:19:00Z"/>
                <w:moveFrom w:id="257" w:author="Цыганов Артем Николаевич" w:date="2019-09-25T12:04:00Z"/>
                <w:sz w:val="20"/>
                <w:szCs w:val="20"/>
              </w:rPr>
            </w:pPr>
            <w:moveFrom w:id="258" w:author="Цыганов Артем Николаевич" w:date="2019-09-25T12:04:00Z">
              <w:del w:id="259" w:author="Цыганов Артем Николаевич" w:date="2019-09-25T12:19:00Z">
                <w:r w:rsidRPr="00EB79A8" w:rsidDel="00FB2D3C">
                  <w:rPr>
                    <w:sz w:val="20"/>
                    <w:szCs w:val="20"/>
                  </w:rPr>
                  <w:delText>15.07.2019</w:delText>
                </w:r>
              </w:del>
            </w:moveFrom>
          </w:p>
        </w:tc>
        <w:tc>
          <w:tcPr>
            <w:tcW w:w="4394" w:type="dxa"/>
          </w:tcPr>
          <w:p w14:paraId="0980BA85" w14:textId="2CAC084B" w:rsidR="00332E1E" w:rsidRPr="00EB79A8" w:rsidDel="00FB2D3C" w:rsidRDefault="00332E1E" w:rsidP="00332E1E">
            <w:pPr>
              <w:spacing w:before="120" w:after="120"/>
              <w:rPr>
                <w:del w:id="260" w:author="Цыганов Артем Николаевич" w:date="2019-09-25T12:19:00Z"/>
                <w:moveFrom w:id="261" w:author="Цыганов Артем Николаевич" w:date="2019-09-25T12:04:00Z"/>
                <w:sz w:val="20"/>
                <w:szCs w:val="20"/>
              </w:rPr>
            </w:pPr>
            <w:moveFrom w:id="262" w:author="Цыганов Артем Николаевич" w:date="2019-09-25T12:04:00Z">
              <w:del w:id="263" w:author="Цыганов Артем Николаевич" w:date="2019-09-25T12:19:00Z">
                <w:r w:rsidRPr="00EB79A8" w:rsidDel="00FB2D3C">
                  <w:rPr>
                    <w:sz w:val="20"/>
                    <w:szCs w:val="20"/>
                  </w:rPr>
                  <w:delText>3. Экскурсия обзорная</w:delText>
                </w:r>
              </w:del>
            </w:moveFrom>
          </w:p>
        </w:tc>
        <w:tc>
          <w:tcPr>
            <w:tcW w:w="2551" w:type="dxa"/>
          </w:tcPr>
          <w:p w14:paraId="2A8029AE" w14:textId="5EC70035" w:rsidR="00332E1E" w:rsidRPr="00EB79A8" w:rsidDel="00FB2D3C" w:rsidRDefault="00332E1E" w:rsidP="00332E1E">
            <w:pPr>
              <w:rPr>
                <w:del w:id="264" w:author="Цыганов Артем Николаевич" w:date="2019-09-25T12:19:00Z"/>
                <w:moveFrom w:id="265" w:author="Цыганов Артем Николаевич" w:date="2019-09-25T12:04:00Z"/>
                <w:sz w:val="20"/>
                <w:szCs w:val="20"/>
              </w:rPr>
            </w:pPr>
          </w:p>
        </w:tc>
      </w:tr>
      <w:tr w:rsidR="00332E1E" w:rsidDel="00FB2D3C" w14:paraId="40F2B238" w14:textId="25632B87" w:rsidTr="00332E1E">
        <w:trPr>
          <w:del w:id="266" w:author="Цыганов Артем Николаевич" w:date="2019-09-25T12:19:00Z"/>
        </w:trPr>
        <w:tc>
          <w:tcPr>
            <w:tcW w:w="567" w:type="dxa"/>
          </w:tcPr>
          <w:p w14:paraId="4F0D3F05" w14:textId="1FF41A13" w:rsidR="00332E1E" w:rsidRPr="00EB79A8" w:rsidDel="00FB2D3C" w:rsidRDefault="00332E1E" w:rsidP="00332E1E">
            <w:pPr>
              <w:rPr>
                <w:del w:id="267" w:author="Цыганов Артем Николаевич" w:date="2019-09-25T12:19:00Z"/>
                <w:moveFrom w:id="268" w:author="Цыганов Артем Николаевич" w:date="2019-09-25T12:04:00Z"/>
                <w:sz w:val="20"/>
                <w:szCs w:val="20"/>
              </w:rPr>
            </w:pPr>
            <w:moveFrom w:id="269" w:author="Цыганов Артем Николаевич" w:date="2019-09-25T12:04:00Z">
              <w:del w:id="270" w:author="Цыганов Артем Николаевич" w:date="2019-09-25T12:19:00Z">
                <w:r w:rsidRPr="00EB79A8" w:rsidDel="00FB2D3C">
                  <w:rPr>
                    <w:sz w:val="20"/>
                    <w:szCs w:val="20"/>
                  </w:rPr>
                  <w:delText>4</w:delText>
                </w:r>
              </w:del>
            </w:moveFrom>
          </w:p>
        </w:tc>
        <w:tc>
          <w:tcPr>
            <w:tcW w:w="1701" w:type="dxa"/>
          </w:tcPr>
          <w:p w14:paraId="4A378B31" w14:textId="73DC2FF7" w:rsidR="00332E1E" w:rsidRPr="00EB79A8" w:rsidDel="00FB2D3C" w:rsidRDefault="00332E1E" w:rsidP="00332E1E">
            <w:pPr>
              <w:spacing w:before="120" w:after="120"/>
              <w:rPr>
                <w:del w:id="271" w:author="Цыганов Артем Николаевич" w:date="2019-09-25T12:19:00Z"/>
                <w:moveFrom w:id="272" w:author="Цыганов Артем Николаевич" w:date="2019-09-25T12:04:00Z"/>
                <w:sz w:val="20"/>
                <w:szCs w:val="20"/>
              </w:rPr>
            </w:pPr>
            <w:moveFrom w:id="273" w:author="Цыганов Артем Николаевич" w:date="2019-09-25T12:04:00Z">
              <w:del w:id="274" w:author="Цыганов Артем Николаевич" w:date="2019-09-25T12:19:00Z">
                <w:r w:rsidRPr="00EB79A8" w:rsidDel="00FB2D3C">
                  <w:rPr>
                    <w:sz w:val="20"/>
                    <w:szCs w:val="20"/>
                  </w:rPr>
                  <w:delText>16.07-27.07.2019</w:delText>
                </w:r>
              </w:del>
            </w:moveFrom>
          </w:p>
        </w:tc>
        <w:tc>
          <w:tcPr>
            <w:tcW w:w="4394" w:type="dxa"/>
          </w:tcPr>
          <w:p w14:paraId="4FE3B19D" w14:textId="24CC81FE" w:rsidR="00332E1E" w:rsidRPr="00EB79A8" w:rsidDel="00FB2D3C" w:rsidRDefault="00332E1E" w:rsidP="00332E1E">
            <w:pPr>
              <w:spacing w:before="120" w:after="120"/>
              <w:rPr>
                <w:del w:id="275" w:author="Цыганов Артем Николаевич" w:date="2019-09-25T12:19:00Z"/>
                <w:moveFrom w:id="276" w:author="Цыганов Артем Николаевич" w:date="2019-09-25T12:04:00Z"/>
                <w:sz w:val="20"/>
                <w:szCs w:val="20"/>
              </w:rPr>
            </w:pPr>
            <w:moveFrom w:id="277" w:author="Цыганов Артем Николаевич" w:date="2019-09-25T12:04:00Z">
              <w:del w:id="278" w:author="Цыганов Артем Николаевич" w:date="2019-09-25T12:19:00Z">
                <w:r w:rsidRPr="00EB79A8" w:rsidDel="00FB2D3C">
                  <w:rPr>
                    <w:sz w:val="20"/>
                    <w:szCs w:val="20"/>
                  </w:rPr>
                  <w:delText>4. Выполнение индивидуального задания</w:delText>
                </w:r>
              </w:del>
            </w:moveFrom>
          </w:p>
        </w:tc>
        <w:tc>
          <w:tcPr>
            <w:tcW w:w="2551" w:type="dxa"/>
          </w:tcPr>
          <w:p w14:paraId="6D21B391" w14:textId="54A3A7A4" w:rsidR="00332E1E" w:rsidRPr="00EB79A8" w:rsidDel="00FB2D3C" w:rsidRDefault="00332E1E" w:rsidP="00332E1E">
            <w:pPr>
              <w:rPr>
                <w:del w:id="279" w:author="Цыганов Артем Николаевич" w:date="2019-09-25T12:19:00Z"/>
                <w:moveFrom w:id="280" w:author="Цыганов Артем Николаевич" w:date="2019-09-25T12:04:00Z"/>
                <w:sz w:val="20"/>
                <w:szCs w:val="20"/>
              </w:rPr>
            </w:pPr>
          </w:p>
        </w:tc>
      </w:tr>
      <w:tr w:rsidR="00332E1E" w:rsidDel="00FB2D3C" w14:paraId="1E2DBD9A" w14:textId="3D4F3D30" w:rsidTr="00332E1E">
        <w:trPr>
          <w:del w:id="281" w:author="Цыганов Артем Николаевич" w:date="2019-09-25T12:19:00Z"/>
        </w:trPr>
        <w:tc>
          <w:tcPr>
            <w:tcW w:w="567" w:type="dxa"/>
          </w:tcPr>
          <w:p w14:paraId="39ABE197" w14:textId="00A23202" w:rsidR="00332E1E" w:rsidRPr="00EB79A8" w:rsidDel="00FB2D3C" w:rsidRDefault="00332E1E" w:rsidP="00332E1E">
            <w:pPr>
              <w:rPr>
                <w:del w:id="282" w:author="Цыганов Артем Николаевич" w:date="2019-09-25T12:19:00Z"/>
                <w:moveFrom w:id="283" w:author="Цыганов Артем Николаевич" w:date="2019-09-25T12:04:00Z"/>
                <w:sz w:val="20"/>
                <w:szCs w:val="20"/>
              </w:rPr>
            </w:pPr>
            <w:moveFrom w:id="284" w:author="Цыганов Артем Николаевич" w:date="2019-09-25T12:04:00Z">
              <w:del w:id="285" w:author="Цыганов Артем Николаевич" w:date="2019-09-25T12:19:00Z">
                <w:r w:rsidRPr="00EB79A8" w:rsidDel="00FB2D3C">
                  <w:rPr>
                    <w:sz w:val="20"/>
                    <w:szCs w:val="20"/>
                  </w:rPr>
                  <w:delText>5</w:delText>
                </w:r>
              </w:del>
            </w:moveFrom>
          </w:p>
        </w:tc>
        <w:tc>
          <w:tcPr>
            <w:tcW w:w="1701" w:type="dxa"/>
          </w:tcPr>
          <w:p w14:paraId="11FA3021" w14:textId="6A24D225" w:rsidR="00332E1E" w:rsidRPr="00EB79A8" w:rsidDel="00FB2D3C" w:rsidRDefault="00332E1E" w:rsidP="00332E1E">
            <w:pPr>
              <w:spacing w:before="120" w:after="120"/>
              <w:rPr>
                <w:del w:id="286" w:author="Цыганов Артем Николаевич" w:date="2019-09-25T12:19:00Z"/>
                <w:moveFrom w:id="287" w:author="Цыганов Артем Николаевич" w:date="2019-09-25T12:04:00Z"/>
                <w:sz w:val="20"/>
                <w:szCs w:val="20"/>
              </w:rPr>
            </w:pPr>
            <w:moveFrom w:id="288" w:author="Цыганов Артем Николаевич" w:date="2019-09-25T12:04:00Z">
              <w:del w:id="289" w:author="Цыганов Артем Николаевич" w:date="2019-09-25T12:19:00Z">
                <w:r w:rsidRPr="00EB79A8" w:rsidDel="00FB2D3C">
                  <w:rPr>
                    <w:sz w:val="20"/>
                    <w:szCs w:val="20"/>
                  </w:rPr>
                  <w:delText>16.07-27.07.2019</w:delText>
                </w:r>
              </w:del>
            </w:moveFrom>
          </w:p>
        </w:tc>
        <w:tc>
          <w:tcPr>
            <w:tcW w:w="4394" w:type="dxa"/>
          </w:tcPr>
          <w:p w14:paraId="46152666" w14:textId="65518E4B" w:rsidR="00332E1E" w:rsidRPr="00EB79A8" w:rsidDel="00FB2D3C" w:rsidRDefault="00332E1E" w:rsidP="00332E1E">
            <w:pPr>
              <w:spacing w:before="120" w:after="120"/>
              <w:rPr>
                <w:del w:id="290" w:author="Цыганов Артем Николаевич" w:date="2019-09-25T12:19:00Z"/>
                <w:moveFrom w:id="291" w:author="Цыганов Артем Николаевич" w:date="2019-09-25T12:04:00Z"/>
                <w:sz w:val="20"/>
                <w:szCs w:val="20"/>
              </w:rPr>
            </w:pPr>
            <w:moveFrom w:id="292" w:author="Цыганов Артем Николаевич" w:date="2019-09-25T12:04:00Z">
              <w:del w:id="293" w:author="Цыганов Артем Николаевич" w:date="2019-09-25T12:19:00Z">
                <w:r w:rsidRPr="00EB79A8" w:rsidDel="00FB2D3C">
                  <w:rPr>
                    <w:sz w:val="20"/>
                    <w:szCs w:val="20"/>
                  </w:rPr>
                  <w:delText>5. Консультации</w:delText>
                </w:r>
              </w:del>
            </w:moveFrom>
          </w:p>
        </w:tc>
        <w:tc>
          <w:tcPr>
            <w:tcW w:w="2551" w:type="dxa"/>
          </w:tcPr>
          <w:p w14:paraId="346EEAAD" w14:textId="04CCBBDA" w:rsidR="00332E1E" w:rsidRPr="00EB79A8" w:rsidDel="00FB2D3C" w:rsidRDefault="00332E1E" w:rsidP="00332E1E">
            <w:pPr>
              <w:rPr>
                <w:del w:id="294" w:author="Цыганов Артем Николаевич" w:date="2019-09-25T12:19:00Z"/>
                <w:moveFrom w:id="295" w:author="Цыганов Артем Николаевич" w:date="2019-09-25T12:04:00Z"/>
                <w:sz w:val="20"/>
                <w:szCs w:val="20"/>
              </w:rPr>
            </w:pPr>
          </w:p>
        </w:tc>
      </w:tr>
      <w:tr w:rsidR="00332E1E" w:rsidRPr="00A12B51" w:rsidDel="00FB2D3C" w14:paraId="29A151DE" w14:textId="4B6A4213" w:rsidTr="00332E1E">
        <w:trPr>
          <w:del w:id="296" w:author="Цыганов Артем Николаевич" w:date="2019-09-25T12:19:00Z"/>
        </w:trPr>
        <w:tc>
          <w:tcPr>
            <w:tcW w:w="567" w:type="dxa"/>
          </w:tcPr>
          <w:p w14:paraId="5BCF6CC0" w14:textId="104184FA" w:rsidR="00332E1E" w:rsidRPr="00EB79A8" w:rsidDel="00FB2D3C" w:rsidRDefault="00332E1E" w:rsidP="00332E1E">
            <w:pPr>
              <w:rPr>
                <w:del w:id="297" w:author="Цыганов Артем Николаевич" w:date="2019-09-25T12:19:00Z"/>
                <w:moveFrom w:id="298" w:author="Цыганов Артем Николаевич" w:date="2019-09-25T12:04:00Z"/>
                <w:sz w:val="20"/>
                <w:szCs w:val="20"/>
              </w:rPr>
            </w:pPr>
            <w:moveFrom w:id="299" w:author="Цыганов Артем Николаевич" w:date="2019-09-25T12:04:00Z">
              <w:del w:id="300" w:author="Цыганов Артем Николаевич" w:date="2019-09-25T12:19:00Z">
                <w:r w:rsidRPr="00EB79A8" w:rsidDel="00FB2D3C">
                  <w:rPr>
                    <w:sz w:val="20"/>
                    <w:szCs w:val="20"/>
                  </w:rPr>
                  <w:delText>6</w:delText>
                </w:r>
              </w:del>
            </w:moveFrom>
          </w:p>
        </w:tc>
        <w:tc>
          <w:tcPr>
            <w:tcW w:w="1701" w:type="dxa"/>
          </w:tcPr>
          <w:p w14:paraId="3F8BD73E" w14:textId="0F99D6F2" w:rsidR="00332E1E" w:rsidRPr="00EB79A8" w:rsidDel="00FB2D3C" w:rsidRDefault="00332E1E" w:rsidP="00332E1E">
            <w:pPr>
              <w:spacing w:before="120" w:after="120"/>
              <w:rPr>
                <w:del w:id="301" w:author="Цыганов Артем Николаевич" w:date="2019-09-25T12:19:00Z"/>
                <w:moveFrom w:id="302" w:author="Цыганов Артем Николаевич" w:date="2019-09-25T12:04:00Z"/>
                <w:sz w:val="20"/>
                <w:szCs w:val="20"/>
              </w:rPr>
            </w:pPr>
            <w:moveFrom w:id="303" w:author="Цыганов Артем Николаевич" w:date="2019-09-25T12:04:00Z">
              <w:del w:id="304" w:author="Цыганов Артем Николаевич" w:date="2019-09-25T12:19:00Z">
                <w:r w:rsidRPr="00EB79A8" w:rsidDel="00FB2D3C">
                  <w:rPr>
                    <w:sz w:val="20"/>
                    <w:szCs w:val="20"/>
                  </w:rPr>
                  <w:delText>28.07.2019</w:delText>
                </w:r>
              </w:del>
            </w:moveFrom>
          </w:p>
        </w:tc>
        <w:tc>
          <w:tcPr>
            <w:tcW w:w="4394" w:type="dxa"/>
          </w:tcPr>
          <w:p w14:paraId="72CD4907" w14:textId="3C343C10" w:rsidR="00332E1E" w:rsidRPr="00EB79A8" w:rsidDel="00FB2D3C" w:rsidRDefault="00332E1E" w:rsidP="00332E1E">
            <w:pPr>
              <w:spacing w:before="120" w:after="120"/>
              <w:rPr>
                <w:del w:id="305" w:author="Цыганов Артем Николаевич" w:date="2019-09-25T12:19:00Z"/>
                <w:moveFrom w:id="306" w:author="Цыганов Артем Николаевич" w:date="2019-09-25T12:04:00Z"/>
                <w:sz w:val="20"/>
                <w:szCs w:val="20"/>
              </w:rPr>
            </w:pPr>
            <w:moveFrom w:id="307" w:author="Цыганов Артем Николаевич" w:date="2019-09-25T12:04:00Z">
              <w:del w:id="308" w:author="Цыганов Артем Николаевич" w:date="2019-09-25T12:19:00Z">
                <w:r w:rsidRPr="00EB79A8" w:rsidDel="00FB2D3C">
                  <w:rPr>
                    <w:sz w:val="20"/>
                    <w:szCs w:val="20"/>
                  </w:rPr>
                  <w:delText>6. Подготовка и предоставление отчета о прохождении практики</w:delText>
                </w:r>
              </w:del>
            </w:moveFrom>
          </w:p>
        </w:tc>
        <w:tc>
          <w:tcPr>
            <w:tcW w:w="2551" w:type="dxa"/>
          </w:tcPr>
          <w:p w14:paraId="487773C6" w14:textId="3AF1056F" w:rsidR="00332E1E" w:rsidRPr="00EB79A8" w:rsidDel="00FB2D3C" w:rsidRDefault="00332E1E" w:rsidP="00332E1E">
            <w:pPr>
              <w:rPr>
                <w:del w:id="309" w:author="Цыганов Артем Николаевич" w:date="2019-09-25T12:19:00Z"/>
                <w:moveFrom w:id="310" w:author="Цыганов Артем Николаевич" w:date="2019-09-25T12:04:00Z"/>
                <w:sz w:val="20"/>
                <w:szCs w:val="20"/>
              </w:rPr>
            </w:pPr>
          </w:p>
        </w:tc>
      </w:tr>
      <w:moveFromRangeEnd w:id="206"/>
    </w:tbl>
    <w:p w14:paraId="617C41B6" w14:textId="77777777" w:rsidR="00332E1E" w:rsidDel="00FB2D3C" w:rsidRDefault="00332E1E" w:rsidP="005943E2">
      <w:pPr>
        <w:rPr>
          <w:del w:id="311" w:author="Цыганов Артем Николаевич" w:date="2019-09-25T12:19:00Z"/>
        </w:rPr>
      </w:pPr>
    </w:p>
    <w:p w14:paraId="5AF5D06E" w14:textId="77777777" w:rsidR="00370986" w:rsidDel="00FB2D3C" w:rsidRDefault="00370986" w:rsidP="005943E2">
      <w:pPr>
        <w:rPr>
          <w:del w:id="312" w:author="Цыганов Артем Николаевич" w:date="2019-09-25T12:19:00Z"/>
        </w:rPr>
      </w:pPr>
    </w:p>
    <w:p w14:paraId="2349EFFE" w14:textId="77777777" w:rsidR="00370986" w:rsidRPr="00332E1E" w:rsidDel="00FB2D3C" w:rsidRDefault="00370986" w:rsidP="005943E2">
      <w:pPr>
        <w:rPr>
          <w:del w:id="313" w:author="Цыганов Артем Николаевич" w:date="2019-09-25T12:19:00Z"/>
        </w:rPr>
      </w:pPr>
    </w:p>
    <w:p w14:paraId="36321E81" w14:textId="2AE3ED09" w:rsidR="00332E1E" w:rsidRPr="00013D15" w:rsidDel="00FB2D3C" w:rsidRDefault="00332E1E" w:rsidP="00332E1E">
      <w:pPr>
        <w:rPr>
          <w:del w:id="314" w:author="Цыганов Артем Николаевич" w:date="2019-09-25T12:19:00Z"/>
          <w:b/>
        </w:rPr>
      </w:pPr>
      <w:del w:id="315" w:author="Цыганов Артем Николаевич" w:date="2019-09-25T12:19:00Z">
        <w:r w:rsidRPr="00332E1E" w:rsidDel="00FB2D3C">
          <w:rPr>
            <w:b/>
          </w:rPr>
          <w:delText>Описание изученных материалов</w:delText>
        </w:r>
      </w:del>
    </w:p>
    <w:p w14:paraId="44F74882" w14:textId="60E5ED39" w:rsidR="0007104D" w:rsidDel="00FB2D3C" w:rsidRDefault="00013D15" w:rsidP="0007104D">
      <w:pPr>
        <w:jc w:val="both"/>
        <w:rPr>
          <w:del w:id="316" w:author="Цыганов Артем Николаевич" w:date="2019-09-25T12:19:00Z"/>
          <w:rFonts w:eastAsia="Times New Roman"/>
        </w:rPr>
      </w:pPr>
      <w:del w:id="317" w:author="Цыганов Артем Николаевич" w:date="2019-09-25T12:19:00Z">
        <w:r w:rsidDel="00FB2D3C">
          <w:rPr>
            <w:rFonts w:eastAsia="Times New Roman"/>
          </w:rPr>
          <w:delText>- О</w:delText>
        </w:r>
        <w:r w:rsidR="0007104D" w:rsidDel="00FB2D3C">
          <w:rPr>
            <w:rFonts w:eastAsia="Times New Roman"/>
          </w:rPr>
          <w:delText>знакомление с предложенной теоремой по р</w:delText>
        </w:r>
        <w:r w:rsidR="004307A9" w:rsidDel="00FB2D3C">
          <w:rPr>
            <w:rFonts w:eastAsia="Times New Roman"/>
          </w:rPr>
          <w:delText xml:space="preserve">азличным </w:delText>
        </w:r>
        <w:r w:rsidR="0007104D" w:rsidDel="00FB2D3C">
          <w:rPr>
            <w:rFonts w:eastAsia="Times New Roman"/>
          </w:rPr>
          <w:delText>источникам</w:delText>
        </w:r>
        <w:r w:rsidR="004307A9" w:rsidDel="00FB2D3C">
          <w:rPr>
            <w:rFonts w:eastAsia="Times New Roman"/>
          </w:rPr>
          <w:delText xml:space="preserve"> на немецком и английском языках</w:delText>
        </w:r>
      </w:del>
    </w:p>
    <w:p w14:paraId="0D3B6798" w14:textId="507764A3" w:rsidR="0007104D" w:rsidRPr="0007104D" w:rsidDel="00FB2D3C" w:rsidRDefault="0007104D" w:rsidP="0007104D">
      <w:pPr>
        <w:jc w:val="both"/>
        <w:rPr>
          <w:del w:id="318" w:author="Цыганов Артем Николаевич" w:date="2019-09-25T12:19:00Z"/>
          <w:rFonts w:eastAsia="Times New Roman"/>
        </w:rPr>
      </w:pPr>
      <w:del w:id="319" w:author="Цыганов Артем Николаевич" w:date="2019-09-25T12:19:00Z">
        <w:r w:rsidDel="00FB2D3C">
          <w:rPr>
            <w:rFonts w:eastAsia="Times New Roman"/>
          </w:rPr>
          <w:delText>- Ознакомление с лекциями различных университетов</w:delText>
        </w:r>
        <w:r w:rsidR="004307A9" w:rsidDel="00FB2D3C">
          <w:rPr>
            <w:rFonts w:eastAsia="Times New Roman"/>
          </w:rPr>
          <w:delText xml:space="preserve">, соответствующими данной теме </w:delText>
        </w:r>
      </w:del>
    </w:p>
    <w:p w14:paraId="35BC0872" w14:textId="42F1CF48" w:rsidR="0007104D" w:rsidRPr="00096198" w:rsidDel="00FB2D3C" w:rsidRDefault="0007104D" w:rsidP="0007104D">
      <w:pPr>
        <w:jc w:val="both"/>
        <w:rPr>
          <w:del w:id="320" w:author="Цыганов Артем Николаевич" w:date="2019-09-25T12:19:00Z"/>
          <w:rFonts w:eastAsia="Times New Roman"/>
        </w:rPr>
      </w:pPr>
      <w:del w:id="321" w:author="Цыганов Артем Николаевич" w:date="2019-09-25T12:19:00Z">
        <w:r w:rsidDel="00FB2D3C">
          <w:rPr>
            <w:rFonts w:eastAsia="Times New Roman"/>
          </w:rPr>
          <w:delText xml:space="preserve">- Ознакомление с </w:delText>
        </w:r>
        <w:r w:rsidDel="00FB2D3C">
          <w:rPr>
            <w:rFonts w:eastAsia="Times New Roman"/>
            <w:lang w:val="en-US"/>
          </w:rPr>
          <w:delText>latex</w:delText>
        </w:r>
        <w:r w:rsidRPr="00096198" w:rsidDel="00FB2D3C">
          <w:rPr>
            <w:rFonts w:eastAsia="Times New Roman"/>
          </w:rPr>
          <w:delText xml:space="preserve"> </w:delText>
        </w:r>
      </w:del>
    </w:p>
    <w:p w14:paraId="1DAEEE39" w14:textId="476ADE67" w:rsidR="00370986" w:rsidRDefault="00370986" w:rsidP="00F768F0">
      <w:pPr>
        <w:rPr>
          <w:b/>
        </w:rPr>
      </w:pPr>
    </w:p>
    <w:p w14:paraId="1F43AED1" w14:textId="77777777" w:rsidR="00F768F0" w:rsidRPr="00F55F36" w:rsidRDefault="00F768F0" w:rsidP="00F768F0">
      <w:pPr>
        <w:rPr>
          <w:b/>
        </w:rPr>
      </w:pPr>
    </w:p>
    <w:p w14:paraId="6D3758F3" w14:textId="1064A1FB" w:rsidR="009644BE" w:rsidRPr="00FB2D3C" w:rsidRDefault="009644BE" w:rsidP="00F768F0">
      <w:pPr>
        <w:rPr>
          <w:b/>
          <w:sz w:val="32"/>
          <w:szCs w:val="32"/>
          <w:rPrChange w:id="322" w:author="Цыганов Артем Николаевич" w:date="2019-09-25T12:19:00Z">
            <w:rPr>
              <w:b/>
            </w:rPr>
          </w:rPrChange>
        </w:rPr>
      </w:pPr>
      <w:r w:rsidRPr="00FB2D3C">
        <w:rPr>
          <w:b/>
          <w:sz w:val="32"/>
          <w:szCs w:val="32"/>
          <w:rPrChange w:id="323" w:author="Цыганов Артем Николаевич" w:date="2019-09-25T12:19:00Z">
            <w:rPr>
              <w:b/>
            </w:rPr>
          </w:rPrChange>
        </w:rPr>
        <w:t>Описание полученных результатов</w:t>
      </w:r>
    </w:p>
    <w:p w14:paraId="710C979C" w14:textId="0D1F3B8F" w:rsidR="00460309" w:rsidRPr="004307A9" w:rsidRDefault="00F768F0" w:rsidP="009644BE">
      <w:r>
        <w:t>Результатом является</w:t>
      </w:r>
      <w:del w:id="324" w:author="Цыганов Артем Николаевич" w:date="2019-09-25T12:20:00Z">
        <w:r w:rsidDel="00B4554F">
          <w:delText xml:space="preserve"> </w:delText>
        </w:r>
      </w:del>
      <w:ins w:id="325" w:author="Цыганов Артем Николаевич" w:date="2019-09-25T12:20:00Z">
        <w:r w:rsidR="00B4554F">
          <w:t xml:space="preserve"> класс </w:t>
        </w:r>
        <w:r w:rsidR="00B4554F" w:rsidRPr="00B4554F">
          <w:rPr>
            <w:i/>
            <w:iCs/>
            <w:lang w:val="en-US"/>
            <w:rPrChange w:id="326" w:author="Цыганов Артем Николаевич" w:date="2019-09-25T12:20:00Z">
              <w:rPr>
                <w:lang w:val="en-US"/>
              </w:rPr>
            </w:rPrChange>
          </w:rPr>
          <w:t>Tensor</w:t>
        </w:r>
        <w:r w:rsidR="00B4554F" w:rsidRPr="00B4554F">
          <w:rPr>
            <w:i/>
            <w:iCs/>
            <w:rPrChange w:id="327" w:author="Цыганов Артем Николаевич" w:date="2019-09-25T12:20:00Z">
              <w:rPr>
                <w:lang w:val="en-US"/>
              </w:rPr>
            </w:rPrChange>
          </w:rPr>
          <w:t xml:space="preserve"> </w:t>
        </w:r>
        <w:r w:rsidR="00B4554F" w:rsidRPr="00B4554F">
          <w:rPr>
            <w:i/>
            <w:iCs/>
            <w:lang w:val="en-US"/>
            <w:rPrChange w:id="328" w:author="Цыганов Артем Николаевич" w:date="2019-09-25T12:20:00Z">
              <w:rPr>
                <w:lang w:val="en-US"/>
              </w:rPr>
            </w:rPrChange>
          </w:rPr>
          <w:t>Train</w:t>
        </w:r>
      </w:ins>
      <w:del w:id="329" w:author="Цыганов Артем Николаевич" w:date="2019-09-25T12:20:00Z">
        <w:r w:rsidR="009644BE" w:rsidDel="00B4554F">
          <w:delText xml:space="preserve">текстовый документ в формате </w:delText>
        </w:r>
        <w:r w:rsidR="009644BE" w:rsidDel="00B4554F">
          <w:rPr>
            <w:lang w:val="en-US"/>
          </w:rPr>
          <w:delText>pdf</w:delText>
        </w:r>
      </w:del>
      <w:r w:rsidR="009644BE" w:rsidRPr="009644BE">
        <w:t xml:space="preserve">, </w:t>
      </w:r>
      <w:r w:rsidR="009644BE">
        <w:t xml:space="preserve">содержащий </w:t>
      </w:r>
      <w:ins w:id="330" w:author="Цыганов Артем Николаевич" w:date="2019-09-25T12:20:00Z">
        <w:r w:rsidR="00B4554F">
          <w:t>в себе все необходимые методы</w:t>
        </w:r>
      </w:ins>
      <w:del w:id="331" w:author="Цыганов Артем Николаевич" w:date="2019-09-25T12:20:00Z">
        <w:r w:rsidR="009644BE" w:rsidDel="00B4554F">
          <w:delText>подробное доказательство данной теоремы на русском языке</w:delText>
        </w:r>
      </w:del>
      <w:r w:rsidR="009644BE">
        <w:t>.</w:t>
      </w:r>
      <w:r w:rsidR="004307A9" w:rsidRPr="004307A9">
        <w:t xml:space="preserve"> </w:t>
      </w:r>
      <w:del w:id="332" w:author="Цыганов Артем Николаевич" w:date="2019-09-25T12:21:00Z">
        <w:r w:rsidR="004307A9" w:rsidDel="00B4554F">
          <w:delText xml:space="preserve">Файл </w:delText>
        </w:r>
      </w:del>
      <w:ins w:id="333" w:author="Цыганов Артем Николаевич" w:date="2019-09-25T12:21:00Z">
        <w:r w:rsidR="00B4554F">
          <w:t>Код класса</w:t>
        </w:r>
        <w:r w:rsidR="00B4554F">
          <w:t xml:space="preserve"> </w:t>
        </w:r>
      </w:ins>
      <w:r w:rsidR="004307A9">
        <w:t xml:space="preserve">можно посмотреть по ссылке </w:t>
      </w:r>
      <w:del w:id="334" w:author="Цыганов Артем Николаевич" w:date="2019-09-25T12:21:00Z">
        <w:r w:rsidR="00802A73" w:rsidDel="00B4554F">
          <w:fldChar w:fldCharType="begin"/>
        </w:r>
        <w:r w:rsidR="00802A73" w:rsidDel="00B4554F">
          <w:delInstrText xml:space="preserve"> HYPERLINK "https://github.com/mashaashkolnik/Perron-Frobenius-theory" </w:delInstrText>
        </w:r>
        <w:r w:rsidR="00802A73" w:rsidDel="00B4554F">
          <w:fldChar w:fldCharType="separate"/>
        </w:r>
        <w:r w:rsidR="004307A9" w:rsidDel="00B4554F">
          <w:rPr>
            <w:rStyle w:val="Hyperlink"/>
          </w:rPr>
          <w:delText>https://github.com/mashaashkolnik/Perron-Frobenius-</w:delText>
        </w:r>
        <w:r w:rsidR="004307A9" w:rsidDel="00B4554F">
          <w:rPr>
            <w:rStyle w:val="Hyperlink"/>
          </w:rPr>
          <w:delText>t</w:delText>
        </w:r>
        <w:r w:rsidR="004307A9" w:rsidDel="00B4554F">
          <w:rPr>
            <w:rStyle w:val="Hyperlink"/>
          </w:rPr>
          <w:delText>heory</w:delText>
        </w:r>
        <w:r w:rsidR="00802A73" w:rsidDel="00B4554F">
          <w:rPr>
            <w:rStyle w:val="Hyperlink"/>
          </w:rPr>
          <w:fldChar w:fldCharType="end"/>
        </w:r>
      </w:del>
    </w:p>
    <w:p w14:paraId="33BAC0A4" w14:textId="77777777" w:rsidR="00667F19" w:rsidRPr="00460309" w:rsidDel="00FB2D3C" w:rsidRDefault="00667F19" w:rsidP="00F768F0">
      <w:pPr>
        <w:rPr>
          <w:del w:id="335" w:author="Цыганов Артем Николаевич" w:date="2019-09-25T12:19:00Z"/>
        </w:rPr>
      </w:pPr>
    </w:p>
    <w:p w14:paraId="587D0EA7" w14:textId="77777777" w:rsidR="004307A9" w:rsidDel="00FB2D3C" w:rsidRDefault="004307A9" w:rsidP="00460309">
      <w:pPr>
        <w:jc w:val="both"/>
        <w:rPr>
          <w:del w:id="336" w:author="Цыганов Артем Николаевич" w:date="2019-09-25T12:19:00Z"/>
          <w:b/>
        </w:rPr>
      </w:pPr>
    </w:p>
    <w:p w14:paraId="5F7AF53B" w14:textId="77777777" w:rsidR="004307A9" w:rsidDel="00FB2D3C" w:rsidRDefault="004307A9" w:rsidP="00460309">
      <w:pPr>
        <w:jc w:val="both"/>
        <w:rPr>
          <w:del w:id="337" w:author="Цыганов Артем Николаевич" w:date="2019-09-25T12:19:00Z"/>
          <w:b/>
        </w:rPr>
      </w:pPr>
    </w:p>
    <w:p w14:paraId="1B333DE6" w14:textId="77777777" w:rsidR="004307A9" w:rsidDel="00FB2D3C" w:rsidRDefault="004307A9" w:rsidP="00460309">
      <w:pPr>
        <w:jc w:val="both"/>
        <w:rPr>
          <w:del w:id="338" w:author="Цыганов Артем Николаевич" w:date="2019-09-25T12:19:00Z"/>
          <w:b/>
        </w:rPr>
      </w:pPr>
    </w:p>
    <w:p w14:paraId="6B0C7D85" w14:textId="16867C1B" w:rsidR="009644BE" w:rsidDel="00FB2D3C" w:rsidRDefault="00460309" w:rsidP="00460309">
      <w:pPr>
        <w:jc w:val="both"/>
        <w:rPr>
          <w:del w:id="339" w:author="Цыганов Артем Николаевич" w:date="2019-09-25T12:19:00Z"/>
          <w:b/>
        </w:rPr>
      </w:pPr>
      <w:del w:id="340" w:author="Цыганов Артем Николаевич" w:date="2019-09-25T12:19:00Z">
        <w:r w:rsidDel="00FB2D3C">
          <w:rPr>
            <w:b/>
          </w:rPr>
          <w:delText>Заключе</w:delText>
        </w:r>
        <w:r w:rsidR="00D4061A" w:rsidDel="00FB2D3C">
          <w:rPr>
            <w:b/>
          </w:rPr>
          <w:delText>ние</w:delText>
        </w:r>
      </w:del>
    </w:p>
    <w:p w14:paraId="4F51093E" w14:textId="4053C2AB" w:rsidR="0007104D" w:rsidDel="00FB2D3C" w:rsidRDefault="0007104D" w:rsidP="00460309">
      <w:pPr>
        <w:jc w:val="both"/>
        <w:rPr>
          <w:del w:id="341" w:author="Цыганов Артем Николаевич" w:date="2019-09-25T12:19:00Z"/>
          <w:b/>
        </w:rPr>
      </w:pPr>
    </w:p>
    <w:p w14:paraId="4A207905" w14:textId="43897CC4" w:rsidR="00332E1E" w:rsidRPr="009644BE" w:rsidRDefault="0007104D" w:rsidP="00460309">
      <w:pPr>
        <w:jc w:val="both"/>
        <w:rPr>
          <w:b/>
        </w:rPr>
      </w:pPr>
      <w:del w:id="342" w:author="Цыганов Артем Николаевич" w:date="2019-09-25T12:19:00Z">
        <w:r w:rsidDel="00FB2D3C">
          <w:delText>В результате практики были разобраны различные варианты доказательства теоремы на английском и немецком языках, а затем набран русскоязычный текст доказательства.</w:delText>
        </w:r>
      </w:del>
    </w:p>
    <w:p w14:paraId="5ACFA1FC" w14:textId="77777777" w:rsidR="00332E1E" w:rsidRDefault="00332E1E" w:rsidP="00595310">
      <w:pPr>
        <w:jc w:val="both"/>
        <w:rPr>
          <w:b/>
          <w:sz w:val="28"/>
          <w:szCs w:val="28"/>
        </w:rPr>
      </w:pPr>
    </w:p>
    <w:p w14:paraId="64FFA3B2" w14:textId="77777777" w:rsidR="00460309" w:rsidRPr="00460309" w:rsidRDefault="00460309" w:rsidP="00460309">
      <w:pPr>
        <w:rPr>
          <w:b/>
        </w:rPr>
      </w:pPr>
      <w:r w:rsidRPr="00460309">
        <w:rPr>
          <w:b/>
        </w:rPr>
        <w:t>Список использованных источников</w:t>
      </w:r>
    </w:p>
    <w:p w14:paraId="6F71D185" w14:textId="0D57CFE5" w:rsidR="004307A9" w:rsidDel="00B4554F" w:rsidRDefault="00B4554F" w:rsidP="00096198">
      <w:pPr>
        <w:jc w:val="both"/>
        <w:rPr>
          <w:del w:id="343" w:author="Цыганов Артем Николаевич" w:date="2019-09-25T12:21:00Z"/>
          <w:lang w:val="en-US"/>
        </w:rPr>
      </w:pPr>
      <w:ins w:id="344" w:author="Цыганов Артем Николаевич" w:date="2019-09-25T12:22:00Z">
        <w:r>
          <w:rPr>
            <w:lang w:val="en-US"/>
          </w:rPr>
          <w:t xml:space="preserve">[1] – Ivan </w:t>
        </w:r>
        <w:proofErr w:type="spellStart"/>
        <w:r>
          <w:rPr>
            <w:lang w:val="en-US"/>
          </w:rPr>
          <w:t>Oseledets</w:t>
        </w:r>
      </w:ins>
      <w:proofErr w:type="spellEnd"/>
      <w:ins w:id="345" w:author="Цыганов Артем Николаевич" w:date="2019-09-25T12:23:00Z">
        <w:r>
          <w:rPr>
            <w:lang w:val="en-US"/>
          </w:rPr>
          <w:t>, Tensor-Train Decomposition</w:t>
        </w:r>
      </w:ins>
      <w:del w:id="346" w:author="Цыганов Артем Николаевич" w:date="2019-09-25T12:21:00Z">
        <w:r w:rsidR="00460309" w:rsidDel="00B4554F">
          <w:delText>В</w:delText>
        </w:r>
        <w:r w:rsidR="004307A9" w:rsidDel="00B4554F">
          <w:delText xml:space="preserve">еб-сайты: </w:delText>
        </w:r>
        <w:r w:rsidR="00802A73" w:rsidDel="00B4554F">
          <w:fldChar w:fldCharType="begin"/>
        </w:r>
        <w:r w:rsidR="00802A73" w:rsidDel="00B4554F">
          <w:delInstrText xml:space="preserve"> HYPERLINK "http://scienze-como.uninsubria.it/mdonatelli/Doctorate/slide_p</w:delInstrText>
        </w:r>
        <w:r w:rsidR="00802A73" w:rsidDel="00B4554F">
          <w:delInstrText xml:space="preserve">erron.pdf" </w:delInstrText>
        </w:r>
        <w:r w:rsidR="00802A73" w:rsidDel="00B4554F">
          <w:fldChar w:fldCharType="separate"/>
        </w:r>
        <w:r w:rsidR="0007104D" w:rsidDel="00B4554F">
          <w:rPr>
            <w:rStyle w:val="Hyperlink"/>
          </w:rPr>
          <w:delText>http://scienze-como.uninsubria.it/mdonatelli/Doctorate/slide_perron.pdf</w:delText>
        </w:r>
        <w:r w:rsidR="00802A73" w:rsidDel="00B4554F">
          <w:rPr>
            <w:rStyle w:val="Hyperlink"/>
          </w:rPr>
          <w:fldChar w:fldCharType="end"/>
        </w:r>
        <w:r w:rsidR="0007104D" w:rsidDel="00B4554F">
          <w:delText xml:space="preserve"> </w:delText>
        </w:r>
      </w:del>
    </w:p>
    <w:p w14:paraId="7CCF4779" w14:textId="77777777" w:rsidR="00B4554F" w:rsidRDefault="00B4554F" w:rsidP="0007104D">
      <w:pPr>
        <w:jc w:val="both"/>
        <w:rPr>
          <w:ins w:id="347" w:author="Цыганов Артем Николаевич" w:date="2019-09-25T12:23:00Z"/>
        </w:rPr>
      </w:pPr>
    </w:p>
    <w:p w14:paraId="655E5C77" w14:textId="622C7AB4" w:rsidR="00800303" w:rsidRPr="00096198" w:rsidRDefault="00B4554F" w:rsidP="00096198">
      <w:pPr>
        <w:jc w:val="both"/>
        <w:rPr>
          <w:color w:val="0000FF" w:themeColor="hyperlink"/>
          <w:u w:val="single"/>
        </w:rPr>
      </w:pPr>
      <w:ins w:id="348" w:author="Цыганов Артем Николаевич" w:date="2019-09-25T12:25:00Z">
        <w:r>
          <w:fldChar w:fldCharType="begin"/>
        </w:r>
        <w:r>
          <w:instrText xml:space="preserve"> HYPERLINK "https://www.researchgate.net/publication/220412263_Tensor-Train_Decomposition" </w:instrText>
        </w:r>
        <w:r>
          <w:fldChar w:fldCharType="separate"/>
        </w:r>
        <w:r>
          <w:rPr>
            <w:rStyle w:val="Hyperlink"/>
          </w:rPr>
          <w:t>https://www.researchgate.net/publication/2204</w:t>
        </w:r>
        <w:bookmarkStart w:id="349" w:name="_GoBack"/>
        <w:bookmarkEnd w:id="349"/>
        <w:r>
          <w:rPr>
            <w:rStyle w:val="Hyperlink"/>
          </w:rPr>
          <w:t>12263_Tensor-Train_Decomposition</w:t>
        </w:r>
        <w:r>
          <w:fldChar w:fldCharType="end"/>
        </w:r>
      </w:ins>
      <w:del w:id="350" w:author="Цыганов Артем Николаевич" w:date="2019-09-25T12:21:00Z">
        <w:r w:rsidR="00802A73" w:rsidDel="00B4554F">
          <w:fldChar w:fldCharType="begin"/>
        </w:r>
        <w:r w:rsidR="00802A73" w:rsidDel="00B4554F">
          <w:delInstrText xml:space="preserve"> HYPERLINK "http://www.maths.nuigalway.ie/~rquinlan/linearalgebra/lecture2526.pdf" </w:delInstrText>
        </w:r>
        <w:r w:rsidR="00802A73" w:rsidDel="00B4554F">
          <w:fldChar w:fldCharType="separate"/>
        </w:r>
        <w:r w:rsidR="0007104D" w:rsidDel="00B4554F">
          <w:rPr>
            <w:rStyle w:val="Hyperlink"/>
          </w:rPr>
          <w:delText>http://www.maths.nuigalway.ie/~rquinlan/linearalgebra/lecture2526.pdf</w:delText>
        </w:r>
        <w:r w:rsidR="00802A73" w:rsidDel="00B4554F">
          <w:rPr>
            <w:rStyle w:val="Hyperlink"/>
          </w:rPr>
          <w:fldChar w:fldCharType="end"/>
        </w:r>
        <w:r w:rsidR="0007104D" w:rsidDel="00B4554F">
          <w:delText xml:space="preserve"> </w:delText>
        </w:r>
        <w:r w:rsidR="00802A73" w:rsidDel="00B4554F">
          <w:fldChar w:fldCharType="begin"/>
        </w:r>
        <w:r w:rsidR="00802A73" w:rsidDel="00B4554F">
          <w:delInstrText xml:space="preserve"> HYPERLINK "http://www.maths.nuigalway.ie/~rquinlan/linearalgebra/lecture24.pdf" </w:delInstrText>
        </w:r>
        <w:r w:rsidR="00802A73" w:rsidDel="00B4554F">
          <w:fldChar w:fldCharType="separate"/>
        </w:r>
        <w:r w:rsidR="0007104D" w:rsidDel="00B4554F">
          <w:rPr>
            <w:rStyle w:val="Hyperlink"/>
          </w:rPr>
          <w:delText>http://www.maths.nuigalway.ie/~rquinlan/linearalgebra/lecture24.pdf</w:delText>
        </w:r>
        <w:r w:rsidR="00802A73" w:rsidDel="00B4554F">
          <w:rPr>
            <w:rStyle w:val="Hyperlink"/>
          </w:rPr>
          <w:fldChar w:fldCharType="end"/>
        </w:r>
      </w:del>
    </w:p>
    <w:sectPr w:rsidR="00800303" w:rsidRPr="00096198" w:rsidSect="00F93879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D0163E" w14:textId="77777777" w:rsidR="00802A73" w:rsidRDefault="00802A73" w:rsidP="00F93879">
      <w:r>
        <w:separator/>
      </w:r>
    </w:p>
  </w:endnote>
  <w:endnote w:type="continuationSeparator" w:id="0">
    <w:p w14:paraId="14C88EB7" w14:textId="77777777" w:rsidR="00802A73" w:rsidRDefault="00802A73" w:rsidP="00F938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79646862"/>
      <w:docPartObj>
        <w:docPartGallery w:val="Page Numbers (Bottom of Page)"/>
        <w:docPartUnique/>
      </w:docPartObj>
    </w:sdtPr>
    <w:sdtEndPr/>
    <w:sdtContent>
      <w:p w14:paraId="73A82663" w14:textId="745E25A3" w:rsidR="00F93879" w:rsidRDefault="00F9387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5BBC">
          <w:rPr>
            <w:noProof/>
          </w:rPr>
          <w:t>3</w:t>
        </w:r>
        <w:r>
          <w:fldChar w:fldCharType="end"/>
        </w:r>
      </w:p>
    </w:sdtContent>
  </w:sdt>
  <w:p w14:paraId="14D59DE0" w14:textId="77777777" w:rsidR="00F93879" w:rsidRDefault="00F938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FF36FB" w14:textId="77777777" w:rsidR="00802A73" w:rsidRDefault="00802A73" w:rsidP="00F93879">
      <w:r>
        <w:separator/>
      </w:r>
    </w:p>
  </w:footnote>
  <w:footnote w:type="continuationSeparator" w:id="0">
    <w:p w14:paraId="10F3EAE7" w14:textId="77777777" w:rsidR="00802A73" w:rsidRDefault="00802A73" w:rsidP="00F938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C2D25"/>
    <w:multiLevelType w:val="hybridMultilevel"/>
    <w:tmpl w:val="3B6E674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5078E"/>
    <w:multiLevelType w:val="hybridMultilevel"/>
    <w:tmpl w:val="19B20AB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8A6FCF"/>
    <w:multiLevelType w:val="hybridMultilevel"/>
    <w:tmpl w:val="74A8E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Цыганов Артем Николаевич">
    <w15:presenceInfo w15:providerId="None" w15:userId="Цыганов Артем Николаеви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5D9"/>
    <w:rsid w:val="00013D15"/>
    <w:rsid w:val="0007104D"/>
    <w:rsid w:val="00096198"/>
    <w:rsid w:val="000D643B"/>
    <w:rsid w:val="001054FE"/>
    <w:rsid w:val="00121341"/>
    <w:rsid w:val="001415D9"/>
    <w:rsid w:val="00160472"/>
    <w:rsid w:val="00193821"/>
    <w:rsid w:val="001E0B9A"/>
    <w:rsid w:val="00224803"/>
    <w:rsid w:val="002D5636"/>
    <w:rsid w:val="00310E25"/>
    <w:rsid w:val="00311B9C"/>
    <w:rsid w:val="00332E1E"/>
    <w:rsid w:val="00370986"/>
    <w:rsid w:val="003E36E6"/>
    <w:rsid w:val="00426D04"/>
    <w:rsid w:val="004307A9"/>
    <w:rsid w:val="00460309"/>
    <w:rsid w:val="004C33A6"/>
    <w:rsid w:val="004C6CB2"/>
    <w:rsid w:val="00545A66"/>
    <w:rsid w:val="005943E2"/>
    <w:rsid w:val="00595310"/>
    <w:rsid w:val="005D1924"/>
    <w:rsid w:val="00642477"/>
    <w:rsid w:val="00667F19"/>
    <w:rsid w:val="00800303"/>
    <w:rsid w:val="00802A73"/>
    <w:rsid w:val="008109BA"/>
    <w:rsid w:val="00815803"/>
    <w:rsid w:val="0085687E"/>
    <w:rsid w:val="00901BD8"/>
    <w:rsid w:val="009644BE"/>
    <w:rsid w:val="009734D2"/>
    <w:rsid w:val="009B4966"/>
    <w:rsid w:val="00A06882"/>
    <w:rsid w:val="00A90117"/>
    <w:rsid w:val="00AB1F2F"/>
    <w:rsid w:val="00B32E43"/>
    <w:rsid w:val="00B4554F"/>
    <w:rsid w:val="00B46027"/>
    <w:rsid w:val="00B6597A"/>
    <w:rsid w:val="00BB0A9D"/>
    <w:rsid w:val="00BD704A"/>
    <w:rsid w:val="00BF5260"/>
    <w:rsid w:val="00C96591"/>
    <w:rsid w:val="00CB6242"/>
    <w:rsid w:val="00D3585A"/>
    <w:rsid w:val="00D4061A"/>
    <w:rsid w:val="00D415FE"/>
    <w:rsid w:val="00E2288C"/>
    <w:rsid w:val="00E63071"/>
    <w:rsid w:val="00EB657D"/>
    <w:rsid w:val="00EB79A8"/>
    <w:rsid w:val="00F25BBC"/>
    <w:rsid w:val="00F55F36"/>
    <w:rsid w:val="00F56D22"/>
    <w:rsid w:val="00F768F0"/>
    <w:rsid w:val="00F93879"/>
    <w:rsid w:val="00FB2D3C"/>
    <w:rsid w:val="00FB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2480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70986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09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80030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1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93879"/>
    <w:pPr>
      <w:tabs>
        <w:tab w:val="center" w:pos="4677"/>
        <w:tab w:val="right" w:pos="9355"/>
      </w:tabs>
      <w:jc w:val="both"/>
    </w:pPr>
    <w:rPr>
      <w:rFonts w:eastAsia="Times New Roman"/>
      <w:color w:val="000000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F93879"/>
    <w:rPr>
      <w:rFonts w:ascii="Times New Roman" w:eastAsia="Times New Roman" w:hAnsi="Times New Roman" w:cs="Times New Roman"/>
      <w:color w:val="000000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F93879"/>
    <w:pPr>
      <w:tabs>
        <w:tab w:val="center" w:pos="4677"/>
        <w:tab w:val="right" w:pos="9355"/>
      </w:tabs>
      <w:jc w:val="both"/>
    </w:pPr>
    <w:rPr>
      <w:rFonts w:eastAsia="Times New Roman"/>
      <w:color w:val="000000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F93879"/>
    <w:rPr>
      <w:rFonts w:ascii="Times New Roman" w:eastAsia="Times New Roman" w:hAnsi="Times New Roman" w:cs="Times New Roman"/>
      <w:color w:val="000000"/>
      <w:lang w:eastAsia="ru-RU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79A8"/>
    <w:pPr>
      <w:jc w:val="both"/>
    </w:pPr>
    <w:rPr>
      <w:rFonts w:eastAsia="Times New Roman"/>
      <w:color w:val="000000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79A8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EB79A8"/>
    <w:rPr>
      <w:vertAlign w:val="superscript"/>
    </w:rPr>
  </w:style>
  <w:style w:type="paragraph" w:styleId="ListParagraph">
    <w:name w:val="List Paragraph"/>
    <w:basedOn w:val="Normal"/>
    <w:uiPriority w:val="34"/>
    <w:qFormat/>
    <w:rsid w:val="00EB79A8"/>
    <w:pPr>
      <w:spacing w:line="276" w:lineRule="auto"/>
      <w:ind w:left="720"/>
      <w:contextualSpacing/>
      <w:jc w:val="both"/>
    </w:pPr>
    <w:rPr>
      <w:rFonts w:eastAsia="Times New Roman"/>
      <w:color w:val="000000"/>
      <w:sz w:val="22"/>
      <w:szCs w:val="22"/>
    </w:rPr>
  </w:style>
  <w:style w:type="character" w:customStyle="1" w:styleId="apple-converted-space">
    <w:name w:val="apple-converted-space"/>
    <w:basedOn w:val="DefaultParagraphFont"/>
    <w:rsid w:val="004C6CB2"/>
  </w:style>
  <w:style w:type="character" w:styleId="Hyperlink">
    <w:name w:val="Hyperlink"/>
    <w:basedOn w:val="DefaultParagraphFont"/>
    <w:uiPriority w:val="99"/>
    <w:unhideWhenUsed/>
    <w:rsid w:val="00F768F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68F0"/>
    <w:rPr>
      <w:color w:val="800080" w:themeColor="followedHyperlink"/>
      <w:u w:val="single"/>
    </w:rPr>
  </w:style>
  <w:style w:type="character" w:customStyle="1" w:styleId="fw700">
    <w:name w:val="fw700"/>
    <w:basedOn w:val="DefaultParagraphFont"/>
    <w:rsid w:val="00460309"/>
  </w:style>
  <w:style w:type="character" w:customStyle="1" w:styleId="Heading3Char">
    <w:name w:val="Heading 3 Char"/>
    <w:basedOn w:val="DefaultParagraphFont"/>
    <w:link w:val="Heading3"/>
    <w:uiPriority w:val="9"/>
    <w:rsid w:val="00800303"/>
    <w:rPr>
      <w:rFonts w:ascii="Times New Roman" w:hAnsi="Times New Roman" w:cs="Times New Roman"/>
      <w:b/>
      <w:bCs/>
      <w:sz w:val="27"/>
      <w:szCs w:val="27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37098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customStyle="1" w:styleId="a-size-extra-large">
    <w:name w:val="a-size-extra-large"/>
    <w:basedOn w:val="DefaultParagraphFont"/>
    <w:rsid w:val="00370986"/>
  </w:style>
  <w:style w:type="character" w:customStyle="1" w:styleId="by">
    <w:name w:val="by"/>
    <w:basedOn w:val="DefaultParagraphFont"/>
    <w:rsid w:val="00370986"/>
  </w:style>
  <w:style w:type="character" w:styleId="PlaceholderText">
    <w:name w:val="Placeholder Text"/>
    <w:basedOn w:val="DefaultParagraphFont"/>
    <w:uiPriority w:val="99"/>
    <w:semiHidden/>
    <w:rsid w:val="0019382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52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260"/>
    <w:rPr>
      <w:rFonts w:ascii="Segoe UI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5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9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EDDAD5-CD13-47D7-9881-76709DC16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1329</Words>
  <Characters>7580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НИУ ВШЭ</Company>
  <LinksUpToDate>false</LinksUpToDate>
  <CharactersWithSpaces>8892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Цыганов Артем Николаевич</cp:lastModifiedBy>
  <cp:revision>2</cp:revision>
  <dcterms:created xsi:type="dcterms:W3CDTF">2019-09-25T09:27:00Z</dcterms:created>
  <dcterms:modified xsi:type="dcterms:W3CDTF">2019-09-25T09:27:00Z</dcterms:modified>
</cp:coreProperties>
</file>